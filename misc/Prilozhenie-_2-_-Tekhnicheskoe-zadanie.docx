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DF" w:rsidRPr="008277E9" w:rsidRDefault="002E1DDF" w:rsidP="003C7A2D">
      <w:pPr>
        <w:spacing w:line="276" w:lineRule="auto"/>
        <w:rPr>
          <w:sz w:val="24"/>
          <w:lang w:val="en-US"/>
        </w:rPr>
      </w:pPr>
    </w:p>
    <w:p w:rsidR="00982829" w:rsidRPr="00724261" w:rsidRDefault="00724261" w:rsidP="00724261">
      <w:pPr>
        <w:spacing w:line="276" w:lineRule="auto"/>
        <w:ind w:left="5670"/>
        <w:jc w:val="right"/>
        <w:rPr>
          <w:b/>
        </w:rPr>
      </w:pPr>
      <w:r w:rsidRPr="00724261">
        <w:rPr>
          <w:b/>
          <w:sz w:val="24"/>
          <w:szCs w:val="24"/>
        </w:rPr>
        <w:t>Приложение №2</w:t>
      </w: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</w:pPr>
    </w:p>
    <w:p w:rsidR="00AA306C" w:rsidRPr="00982829" w:rsidRDefault="00AA306C" w:rsidP="003C7A2D">
      <w:pPr>
        <w:spacing w:line="276" w:lineRule="auto"/>
        <w:ind w:right="-2"/>
        <w:jc w:val="center"/>
        <w:rPr>
          <w:sz w:val="28"/>
          <w:szCs w:val="28"/>
        </w:rPr>
      </w:pPr>
      <w:r w:rsidRPr="00982829">
        <w:rPr>
          <w:sz w:val="28"/>
          <w:szCs w:val="28"/>
        </w:rPr>
        <w:t>ТЕХНИЧЕСКОЕ ЗАДАНИЕ</w:t>
      </w:r>
    </w:p>
    <w:p w:rsidR="00AA306C" w:rsidRPr="00982829" w:rsidRDefault="00AA306C" w:rsidP="003C7A2D">
      <w:pPr>
        <w:spacing w:line="276" w:lineRule="auto"/>
        <w:ind w:right="-2"/>
        <w:jc w:val="center"/>
        <w:rPr>
          <w:sz w:val="28"/>
          <w:szCs w:val="28"/>
        </w:rPr>
      </w:pPr>
    </w:p>
    <w:p w:rsidR="00AA306C" w:rsidRPr="00982829" w:rsidRDefault="00AA306C" w:rsidP="003C7A2D">
      <w:pPr>
        <w:spacing w:line="276" w:lineRule="auto"/>
        <w:jc w:val="center"/>
        <w:rPr>
          <w:caps/>
          <w:sz w:val="28"/>
          <w:szCs w:val="28"/>
        </w:rPr>
      </w:pPr>
      <w:r w:rsidRPr="00982829">
        <w:rPr>
          <w:caps/>
          <w:sz w:val="28"/>
          <w:szCs w:val="28"/>
        </w:rPr>
        <w:t>Создание и внедрение системы</w:t>
      </w:r>
      <w:r w:rsidR="006D45DF" w:rsidRPr="00982829">
        <w:rPr>
          <w:caps/>
          <w:sz w:val="28"/>
          <w:szCs w:val="28"/>
        </w:rPr>
        <w:t xml:space="preserve"> электронного документооборота </w:t>
      </w:r>
      <w:r w:rsidRPr="00982829">
        <w:rPr>
          <w:caps/>
          <w:sz w:val="28"/>
          <w:szCs w:val="28"/>
        </w:rPr>
        <w:t>АО</w:t>
      </w:r>
      <w:r w:rsidR="00FF075E" w:rsidRPr="00982829">
        <w:rPr>
          <w:caps/>
          <w:sz w:val="28"/>
          <w:szCs w:val="28"/>
        </w:rPr>
        <w:t> </w:t>
      </w:r>
      <w:r w:rsidRPr="00982829">
        <w:rPr>
          <w:caps/>
          <w:sz w:val="28"/>
          <w:szCs w:val="28"/>
        </w:rPr>
        <w:t>«</w:t>
      </w:r>
      <w:r w:rsidR="006D45DF" w:rsidRPr="00982829">
        <w:rPr>
          <w:caps/>
          <w:sz w:val="28"/>
          <w:szCs w:val="28"/>
        </w:rPr>
        <w:t>ЯНТАРЬЭНЕРГО</w:t>
      </w:r>
      <w:r w:rsidRPr="00982829">
        <w:rPr>
          <w:caps/>
          <w:sz w:val="28"/>
          <w:szCs w:val="28"/>
        </w:rPr>
        <w:t>»</w:t>
      </w:r>
    </w:p>
    <w:p w:rsidR="00AA306C" w:rsidRPr="008F6BE8" w:rsidRDefault="00AA306C" w:rsidP="003C7A2D">
      <w:pPr>
        <w:spacing w:line="276" w:lineRule="auto"/>
        <w:ind w:right="-2"/>
        <w:jc w:val="center"/>
      </w:pPr>
      <w:bookmarkStart w:id="0" w:name="Тип"/>
    </w:p>
    <w:bookmarkEnd w:id="0"/>
    <w:p w:rsidR="00AA306C" w:rsidRDefault="00AA306C" w:rsidP="003C7A2D">
      <w:pPr>
        <w:pStyle w:val="af7"/>
        <w:ind w:right="-2"/>
        <w:jc w:val="center"/>
      </w:pPr>
    </w:p>
    <w:p w:rsidR="00D76A17" w:rsidRDefault="00D76A17" w:rsidP="003C7A2D">
      <w:pPr>
        <w:pStyle w:val="af7"/>
        <w:ind w:right="-2"/>
        <w:jc w:val="center"/>
      </w:pPr>
    </w:p>
    <w:p w:rsidR="00D76A17" w:rsidRDefault="00D76A17" w:rsidP="003C7A2D">
      <w:pPr>
        <w:pStyle w:val="af7"/>
        <w:ind w:right="-2"/>
        <w:jc w:val="center"/>
      </w:pPr>
    </w:p>
    <w:p w:rsidR="00D76A17" w:rsidRDefault="00D76A17" w:rsidP="003C7A2D">
      <w:pPr>
        <w:pStyle w:val="af7"/>
        <w:ind w:right="-2"/>
        <w:jc w:val="center"/>
      </w:pPr>
    </w:p>
    <w:p w:rsidR="00D76A17" w:rsidRDefault="00D76A17" w:rsidP="003C7A2D">
      <w:pPr>
        <w:pStyle w:val="af7"/>
        <w:ind w:right="-2"/>
        <w:jc w:val="center"/>
      </w:pPr>
    </w:p>
    <w:p w:rsidR="002F3921" w:rsidRPr="008F6BE8" w:rsidRDefault="002F3921" w:rsidP="003C7A2D">
      <w:pPr>
        <w:pStyle w:val="af7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2F3921" w:rsidRDefault="002F3921" w:rsidP="00C75C95">
      <w:pPr>
        <w:spacing w:line="276" w:lineRule="auto"/>
        <w:ind w:left="142" w:right="5101"/>
        <w:jc w:val="center"/>
      </w:pPr>
      <w:r w:rsidRPr="00982829">
        <w:rPr>
          <w:sz w:val="24"/>
          <w:szCs w:val="24"/>
        </w:rPr>
        <w:t>«</w:t>
      </w: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8F6BE8" w:rsidRDefault="00AA306C" w:rsidP="003C7A2D">
      <w:pPr>
        <w:spacing w:line="276" w:lineRule="auto"/>
        <w:ind w:right="-2"/>
        <w:jc w:val="center"/>
      </w:pPr>
    </w:p>
    <w:p w:rsidR="00AA306C" w:rsidRPr="00982829" w:rsidRDefault="006D45DF" w:rsidP="003C7A2D">
      <w:pPr>
        <w:spacing w:line="276" w:lineRule="auto"/>
        <w:ind w:right="-2"/>
        <w:jc w:val="center"/>
        <w:rPr>
          <w:sz w:val="24"/>
          <w:szCs w:val="24"/>
        </w:rPr>
      </w:pPr>
      <w:r w:rsidRPr="00982829">
        <w:rPr>
          <w:sz w:val="24"/>
          <w:szCs w:val="24"/>
        </w:rPr>
        <w:t>Калини</w:t>
      </w:r>
      <w:r w:rsidR="00982829" w:rsidRPr="00982829">
        <w:rPr>
          <w:sz w:val="24"/>
          <w:szCs w:val="24"/>
        </w:rPr>
        <w:t>н</w:t>
      </w:r>
      <w:r w:rsidRPr="00982829">
        <w:rPr>
          <w:sz w:val="24"/>
          <w:szCs w:val="24"/>
        </w:rPr>
        <w:t>град</w:t>
      </w:r>
    </w:p>
    <w:p w:rsidR="00AA306C" w:rsidRPr="00982829" w:rsidRDefault="00AA306C" w:rsidP="003C7A2D">
      <w:pPr>
        <w:spacing w:line="276" w:lineRule="auto"/>
        <w:ind w:right="-2"/>
        <w:jc w:val="center"/>
        <w:rPr>
          <w:rFonts w:eastAsia="TimesNewRoman,Bold"/>
          <w:sz w:val="24"/>
          <w:szCs w:val="24"/>
        </w:rPr>
      </w:pPr>
      <w:r w:rsidRPr="00982829">
        <w:rPr>
          <w:rFonts w:eastAsia="TimesNewRoman,Bold"/>
          <w:sz w:val="24"/>
          <w:szCs w:val="24"/>
        </w:rPr>
        <w:t>20</w:t>
      </w:r>
      <w:r w:rsidR="00FF075E" w:rsidRPr="00982829">
        <w:rPr>
          <w:rFonts w:eastAsia="TimesNewRoman,Bold"/>
          <w:sz w:val="24"/>
          <w:szCs w:val="24"/>
        </w:rPr>
        <w:t>20</w:t>
      </w:r>
    </w:p>
    <w:p w:rsidR="00456EFF" w:rsidRDefault="000A23C2" w:rsidP="003C7A2D">
      <w:pPr>
        <w:pStyle w:val="aff5"/>
        <w:rPr>
          <w:rFonts w:eastAsia="TimesNewRoman,Bold"/>
        </w:rPr>
      </w:pPr>
      <w:r w:rsidRPr="008F6BE8">
        <w:rPr>
          <w:rFonts w:eastAsia="TimesNewRoman,Bold"/>
        </w:rPr>
        <w:br w:type="page"/>
      </w:r>
      <w:bookmarkStart w:id="1" w:name="_РАЗДЕЛ_I.4_ОБРАЗЦЫ_ФОРМ_И_ДОКУМЕНТО"/>
      <w:bookmarkStart w:id="2" w:name="_Toc189299167"/>
      <w:bookmarkStart w:id="3" w:name="_Toc273370358"/>
      <w:bookmarkStart w:id="4" w:name="_Toc276464067"/>
      <w:bookmarkStart w:id="5" w:name="_Toc161049052"/>
      <w:bookmarkEnd w:id="1"/>
    </w:p>
    <w:p w:rsidR="002F3921" w:rsidRPr="00982829" w:rsidRDefault="002F3921" w:rsidP="00982829">
      <w:pPr>
        <w:rPr>
          <w:rFonts w:eastAsia="TimesNewRoman,Bold"/>
          <w:lang w:val="x-none" w:eastAsia="en-US"/>
        </w:r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ru-RU" w:eastAsia="ru-RU"/>
        </w:rPr>
        <w:id w:val="-174525793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456EFF" w:rsidRPr="008F6BE8" w:rsidRDefault="00456EFF" w:rsidP="003C7A2D">
          <w:pPr>
            <w:pStyle w:val="aff5"/>
            <w:jc w:val="center"/>
            <w:rPr>
              <w:rFonts w:ascii="Times New Roman" w:hAnsi="Times New Roman"/>
              <w:color w:val="auto"/>
            </w:rPr>
          </w:pPr>
          <w:r w:rsidRPr="008F6BE8">
            <w:rPr>
              <w:rFonts w:ascii="Times New Roman" w:hAnsi="Times New Roman"/>
              <w:color w:val="auto"/>
              <w:lang w:val="ru-RU"/>
            </w:rPr>
            <w:t>Оглавление</w:t>
          </w:r>
        </w:p>
        <w:p w:rsidR="00396B6E" w:rsidRPr="00396B6E" w:rsidRDefault="00456EFF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 w:rsidRPr="00396B6E">
            <w:rPr>
              <w:b w:val="0"/>
              <w:szCs w:val="24"/>
            </w:rPr>
            <w:fldChar w:fldCharType="begin"/>
          </w:r>
          <w:r w:rsidRPr="00396B6E">
            <w:rPr>
              <w:b w:val="0"/>
              <w:szCs w:val="24"/>
            </w:rPr>
            <w:instrText xml:space="preserve"> TOC \o "1-3" \h \z \u </w:instrText>
          </w:r>
          <w:r w:rsidRPr="00396B6E">
            <w:rPr>
              <w:b w:val="0"/>
              <w:szCs w:val="24"/>
            </w:rPr>
            <w:fldChar w:fldCharType="separate"/>
          </w:r>
          <w:hyperlink w:anchor="_Toc32068059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1.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Общие положения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_Toc32068059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4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60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1.1.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Полное наименование Системы и ее условное обозначение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_Toc32068060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4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61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1.2.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Основные сокращения термины и определения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_Toc32068061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4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62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1.3.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Наименования организации-заказчика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_Toc32068062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5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63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1.4.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Плановые сроки начала и окончания работ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_Toc32068063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5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64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1.5.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Источник, стоимость и порядок финансирования услуг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_Toc32068064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5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65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1.6.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Порядок оформления и предъявления заказчику результатов работ по созданию Системы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_Toc32068065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5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66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2.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Назначение и цели создания Системы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_Toc32068066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6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67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2.1.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Назначение Системы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_Toc32068067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6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68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2.2.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Цели создания Системы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_Toc32068068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6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69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2.3.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Задачи создания Системы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_Toc32068069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6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70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3.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Характеристика объектов автоматизации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_Toc32068070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7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71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3.1.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Профиль организации Заказчика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_Toc32068071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7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72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3.2.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Организационный объем объектов автоматизации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_Toc32068072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7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73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3.3.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Объект автоматизации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_Toc32068073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7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74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4.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Требования к Системе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_Toc32068074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8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75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4.1.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Общие требования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_Toc32068075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8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76" w:history="1">
            <w:r w:rsidR="00396B6E" w:rsidRPr="00396B6E">
              <w:rPr>
                <w:rStyle w:val="aff4"/>
                <w:i/>
                <w:szCs w:val="22"/>
              </w:rPr>
              <w:t>4.1.1.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технической инфраструктуре Системы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_Toc32068076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8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77" w:history="1">
            <w:r w:rsidR="00396B6E" w:rsidRPr="00396B6E">
              <w:rPr>
                <w:rStyle w:val="aff4"/>
                <w:i/>
                <w:szCs w:val="22"/>
              </w:rPr>
              <w:t>4.1.2.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режимам функционирования Системы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_Toc32068077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8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78" w:history="1">
            <w:r w:rsidR="00396B6E" w:rsidRPr="00396B6E">
              <w:rPr>
                <w:rStyle w:val="aff4"/>
                <w:i/>
                <w:szCs w:val="22"/>
              </w:rPr>
              <w:t>4.1.3.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надёжности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_Toc32068078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9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79" w:history="1">
            <w:r w:rsidR="00396B6E" w:rsidRPr="00396B6E">
              <w:rPr>
                <w:rStyle w:val="aff4"/>
                <w:i/>
                <w:szCs w:val="22"/>
              </w:rPr>
              <w:t>4.1.4.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доступности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_Toc32068079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10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80" w:history="1">
            <w:r w:rsidR="00396B6E" w:rsidRPr="00396B6E">
              <w:rPr>
                <w:rStyle w:val="aff4"/>
                <w:i/>
                <w:szCs w:val="22"/>
              </w:rPr>
              <w:t>4.1.5.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патентной чистоте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_Toc32068080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10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81" w:history="1">
            <w:r w:rsidR="00396B6E" w:rsidRPr="00396B6E">
              <w:rPr>
                <w:rStyle w:val="aff4"/>
                <w:i/>
                <w:szCs w:val="22"/>
              </w:rPr>
              <w:t>4.1.6.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численности и квалификации персонала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_Toc32068081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10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82" w:history="1">
            <w:r w:rsidR="00396B6E" w:rsidRPr="00396B6E">
              <w:rPr>
                <w:rStyle w:val="aff4"/>
                <w:i/>
                <w:szCs w:val="22"/>
              </w:rPr>
              <w:t>4.1.7.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эргономике и технической эстетике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_Toc32068082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10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83" w:history="1">
            <w:r w:rsidR="00396B6E" w:rsidRPr="00396B6E">
              <w:rPr>
                <w:rStyle w:val="aff4"/>
                <w:i/>
                <w:szCs w:val="22"/>
              </w:rPr>
              <w:t>4.1.8.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защите информации от несанкционированного доступа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_Toc32068083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11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84" w:history="1">
            <w:r w:rsidR="00396B6E" w:rsidRPr="00396B6E">
              <w:rPr>
                <w:rStyle w:val="aff4"/>
                <w:i/>
                <w:szCs w:val="22"/>
              </w:rPr>
              <w:t>4.1.9.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по сохранности информации при авариях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_Toc32068084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12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85" w:history="1">
            <w:r w:rsidR="00396B6E" w:rsidRPr="00396B6E">
              <w:rPr>
                <w:rStyle w:val="aff4"/>
                <w:i/>
                <w:szCs w:val="22"/>
              </w:rPr>
              <w:t>4.1.10.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по стандартизации и унификации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_Toc32068085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12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86" w:history="1">
            <w:r w:rsidR="00396B6E" w:rsidRPr="00396B6E">
              <w:rPr>
                <w:rStyle w:val="aff4"/>
                <w:i/>
                <w:szCs w:val="22"/>
              </w:rPr>
              <w:t>4.1.11.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эксплуатации, техническому обслуживанию и ремонту Системы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_Toc32068086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12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087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4.2.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Требования к функциям Системы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_Toc32068087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13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88" w:history="1">
            <w:r w:rsidR="00396B6E" w:rsidRPr="00396B6E">
              <w:rPr>
                <w:rStyle w:val="aff4"/>
                <w:i/>
                <w:szCs w:val="22"/>
              </w:rPr>
              <w:t>4.2.1.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функциям модулей обработки документов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_Toc32068088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14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89" w:history="1">
            <w:r w:rsidR="00396B6E" w:rsidRPr="00396B6E">
              <w:rPr>
                <w:rStyle w:val="aff4"/>
                <w:i/>
                <w:szCs w:val="22"/>
              </w:rPr>
              <w:t>4.2.2.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Общие требования к функциям модуля обработки документов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_Toc32068089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14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90" w:history="1">
            <w:r w:rsidR="00396B6E" w:rsidRPr="00396B6E">
              <w:rPr>
                <w:rStyle w:val="aff4"/>
                <w:i/>
                <w:szCs w:val="22"/>
              </w:rPr>
              <w:t>4.2.3.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функциям модуля «Резолюции»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_Toc32068090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22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91" w:history="1">
            <w:r w:rsidR="00396B6E" w:rsidRPr="00396B6E">
              <w:rPr>
                <w:rStyle w:val="aff4"/>
                <w:i/>
                <w:szCs w:val="22"/>
              </w:rPr>
              <w:t>4.2.4.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функциям модуля «Инициативные задачи»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_Toc32068091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23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92" w:history="1">
            <w:r w:rsidR="00396B6E" w:rsidRPr="00396B6E">
              <w:rPr>
                <w:rStyle w:val="aff4"/>
                <w:i/>
                <w:szCs w:val="22"/>
              </w:rPr>
              <w:t>4.2.5.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модулю «Планирование деятельности Правления, Комитетов, совета директоров»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_Toc32068092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23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93" w:history="1">
            <w:r w:rsidR="00396B6E" w:rsidRPr="00396B6E">
              <w:rPr>
                <w:rStyle w:val="aff4"/>
                <w:i/>
                <w:szCs w:val="22"/>
              </w:rPr>
              <w:t>4.2.6.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модулю «Поиск»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_Toc32068093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25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94" w:history="1">
            <w:r w:rsidR="00396B6E" w:rsidRPr="00396B6E">
              <w:rPr>
                <w:rStyle w:val="aff4"/>
                <w:i/>
                <w:szCs w:val="22"/>
              </w:rPr>
              <w:t>4.2.7.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Требование к модулю «Статистической отчётности»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_Toc32068094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26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95" w:history="1">
            <w:r w:rsidR="00396B6E" w:rsidRPr="00396B6E">
              <w:rPr>
                <w:rStyle w:val="aff4"/>
                <w:i/>
                <w:szCs w:val="22"/>
              </w:rPr>
              <w:t>4.2.8.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модулю «Аудит»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_Toc32068095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26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96" w:history="1">
            <w:r w:rsidR="00396B6E" w:rsidRPr="00396B6E">
              <w:rPr>
                <w:rStyle w:val="aff4"/>
                <w:i/>
                <w:szCs w:val="22"/>
              </w:rPr>
              <w:t>4.2.9.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Модуль нормативно-справочной информации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_Toc32068096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26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97" w:history="1">
            <w:r w:rsidR="00396B6E" w:rsidRPr="00396B6E">
              <w:rPr>
                <w:rStyle w:val="aff4"/>
                <w:i/>
                <w:szCs w:val="22"/>
              </w:rPr>
              <w:t>4.2.10.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модулю «Администрирования»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_Toc32068097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27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98" w:history="1">
            <w:r w:rsidR="00396B6E" w:rsidRPr="00396B6E">
              <w:rPr>
                <w:rStyle w:val="aff4"/>
                <w:i/>
                <w:szCs w:val="22"/>
              </w:rPr>
              <w:t>4.2.11.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Модуль обеспечения информационной безопасности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_Toc32068098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28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099" w:history="1">
            <w:r w:rsidR="00396B6E" w:rsidRPr="00396B6E">
              <w:rPr>
                <w:rStyle w:val="aff4"/>
                <w:i/>
                <w:szCs w:val="22"/>
              </w:rPr>
              <w:t>4.2.12.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модулю распределённого документооборота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_Toc32068099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29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00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4.3.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Требования к интеграции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_Toc32068100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30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101" w:history="1">
            <w:r w:rsidR="00396B6E" w:rsidRPr="00396B6E">
              <w:rPr>
                <w:rStyle w:val="aff4"/>
                <w:i/>
                <w:szCs w:val="22"/>
              </w:rPr>
              <w:t>4.3.1.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Интеграция со службой каталогов Microsoft Active Directory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_Toc32068101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30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102" w:history="1">
            <w:r w:rsidR="00396B6E" w:rsidRPr="00396B6E">
              <w:rPr>
                <w:rStyle w:val="aff4"/>
                <w:i/>
                <w:szCs w:val="22"/>
              </w:rPr>
              <w:t>4.3.2.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Интеграция с Microsoft Outlook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_Toc32068102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30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03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4.4.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Требования по переносу данных из действующих информационных систем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_Toc32068103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30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04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4.5.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Требования к видам обеспечения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_Toc32068104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31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105" w:history="1">
            <w:r w:rsidR="00396B6E" w:rsidRPr="00396B6E">
              <w:rPr>
                <w:rStyle w:val="aff4"/>
                <w:i/>
                <w:szCs w:val="22"/>
              </w:rPr>
              <w:t>4.5.1.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информационному обеспечению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_Toc32068105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31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106" w:history="1">
            <w:r w:rsidR="00396B6E" w:rsidRPr="00396B6E">
              <w:rPr>
                <w:rStyle w:val="aff4"/>
                <w:i/>
                <w:szCs w:val="22"/>
              </w:rPr>
              <w:t>4.5.2.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лингвистическому обеспечению Системы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_Toc32068106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31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107" w:history="1">
            <w:r w:rsidR="00396B6E" w:rsidRPr="00396B6E">
              <w:rPr>
                <w:rStyle w:val="aff4"/>
                <w:i/>
                <w:szCs w:val="22"/>
              </w:rPr>
              <w:t>4.5.3.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программному обеспечению Системы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_Toc32068107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32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37"/>
            <w:rPr>
              <w:rFonts w:asciiTheme="minorHAnsi" w:eastAsiaTheme="minorEastAsia" w:hAnsiTheme="minorHAnsi" w:cstheme="minorBidi"/>
              <w:szCs w:val="22"/>
            </w:rPr>
          </w:pPr>
          <w:hyperlink w:anchor="_Toc32068108" w:history="1">
            <w:r w:rsidR="00396B6E" w:rsidRPr="00396B6E">
              <w:rPr>
                <w:rStyle w:val="aff4"/>
                <w:i/>
                <w:szCs w:val="22"/>
              </w:rPr>
              <w:t>4.5.4.</w:t>
            </w:r>
            <w:r w:rsidR="00396B6E" w:rsidRPr="00396B6E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396B6E" w:rsidRPr="00396B6E">
              <w:rPr>
                <w:rStyle w:val="aff4"/>
                <w:i/>
                <w:szCs w:val="22"/>
              </w:rPr>
              <w:t>Требования к организационному обеспечению</w:t>
            </w:r>
            <w:r w:rsidR="00396B6E" w:rsidRPr="00396B6E">
              <w:rPr>
                <w:webHidden/>
                <w:szCs w:val="22"/>
              </w:rPr>
              <w:tab/>
            </w:r>
            <w:r w:rsidR="00396B6E" w:rsidRPr="00396B6E">
              <w:rPr>
                <w:webHidden/>
                <w:szCs w:val="22"/>
              </w:rPr>
              <w:fldChar w:fldCharType="begin"/>
            </w:r>
            <w:r w:rsidR="00396B6E" w:rsidRPr="00396B6E">
              <w:rPr>
                <w:webHidden/>
                <w:szCs w:val="22"/>
              </w:rPr>
              <w:instrText xml:space="preserve"> PAGEREF _Toc32068108 \h </w:instrText>
            </w:r>
            <w:r w:rsidR="00396B6E" w:rsidRPr="00396B6E">
              <w:rPr>
                <w:webHidden/>
                <w:szCs w:val="22"/>
              </w:rPr>
            </w:r>
            <w:r w:rsidR="00396B6E" w:rsidRPr="00396B6E">
              <w:rPr>
                <w:webHidden/>
                <w:szCs w:val="22"/>
              </w:rPr>
              <w:fldChar w:fldCharType="separate"/>
            </w:r>
            <w:r w:rsidR="00CE6503">
              <w:rPr>
                <w:webHidden/>
                <w:szCs w:val="22"/>
              </w:rPr>
              <w:t>33</w:t>
            </w:r>
            <w:r w:rsidR="00396B6E" w:rsidRPr="00396B6E">
              <w:rPr>
                <w:webHidden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09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5.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Требования к составу, содержанию и документированию работ по созданию Системы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_Toc32068109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34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10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6.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Порядок контроля и приемки Системы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_Toc32068110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36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11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7.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Требования к составу и содержанию работ по подготовке объекта автоматизации к вводу Системы в действие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_Toc32068111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37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12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7.1.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Состав и объем услуг по внедрению Системы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_Toc32068112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37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13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7.2.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Состав и объем услуг по подготовке персонала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_Toc32068113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37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14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7.3.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Сроки гарантийного сопровождения и состав гарантийных работ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_Toc32068114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37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15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8.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Требования к документированию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_Toc32068115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38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16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8.1.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Общие требования к документированию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_Toc32068116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38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2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17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8.2.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Перечень подлежащих разработке документов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_Toc32068117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38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18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9.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Источники разработки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_Toc32068118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40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396B6E" w:rsidRPr="00396B6E" w:rsidRDefault="00A40103">
          <w:pPr>
            <w:pStyle w:val="18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32068119" w:history="1">
            <w:r w:rsidR="00396B6E" w:rsidRPr="00396B6E">
              <w:rPr>
                <w:rStyle w:val="aff4"/>
                <w:b w:val="0"/>
                <w:sz w:val="22"/>
                <w:szCs w:val="22"/>
              </w:rPr>
              <w:t>10.</w:t>
            </w:r>
            <w:r w:rsidR="00396B6E" w:rsidRPr="00396B6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396B6E" w:rsidRPr="00396B6E">
              <w:rPr>
                <w:rStyle w:val="aff4"/>
                <w:b w:val="0"/>
                <w:sz w:val="22"/>
                <w:szCs w:val="22"/>
              </w:rPr>
              <w:t>Требования к Участнику конкурсной процедуры и критерии оценки.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tab/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begin"/>
            </w:r>
            <w:r w:rsidR="00396B6E" w:rsidRPr="00396B6E">
              <w:rPr>
                <w:b w:val="0"/>
                <w:webHidden/>
                <w:sz w:val="22"/>
                <w:szCs w:val="22"/>
              </w:rPr>
              <w:instrText xml:space="preserve"> PAGEREF _Toc32068119 \h </w:instrText>
            </w:r>
            <w:r w:rsidR="00396B6E" w:rsidRPr="00396B6E">
              <w:rPr>
                <w:b w:val="0"/>
                <w:webHidden/>
                <w:sz w:val="22"/>
                <w:szCs w:val="22"/>
              </w:rPr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separate"/>
            </w:r>
            <w:r w:rsidR="00CE6503">
              <w:rPr>
                <w:b w:val="0"/>
                <w:webHidden/>
                <w:sz w:val="22"/>
                <w:szCs w:val="22"/>
              </w:rPr>
              <w:t>41</w:t>
            </w:r>
            <w:r w:rsidR="00396B6E" w:rsidRPr="00396B6E">
              <w:rPr>
                <w:b w:val="0"/>
                <w:webHidden/>
                <w:sz w:val="22"/>
                <w:szCs w:val="22"/>
              </w:rPr>
              <w:fldChar w:fldCharType="end"/>
            </w:r>
          </w:hyperlink>
        </w:p>
        <w:p w:rsidR="00456EFF" w:rsidRPr="008F6BE8" w:rsidRDefault="00456EFF" w:rsidP="003C7A2D">
          <w:pPr>
            <w:widowControl/>
            <w:autoSpaceDE/>
            <w:autoSpaceDN/>
            <w:adjustRightInd/>
            <w:spacing w:before="60" w:line="276" w:lineRule="auto"/>
            <w:ind w:firstLine="635"/>
            <w:jc w:val="both"/>
          </w:pPr>
          <w:r w:rsidRPr="00396B6E">
            <w:rPr>
              <w:bCs/>
            </w:rPr>
            <w:fldChar w:fldCharType="end"/>
          </w:r>
        </w:p>
      </w:sdtContent>
    </w:sdt>
    <w:p w:rsidR="000A23C2" w:rsidRPr="008F6BE8" w:rsidRDefault="000A23C2" w:rsidP="003C7A2D">
      <w:pPr>
        <w:spacing w:line="276" w:lineRule="auto"/>
        <w:rPr>
          <w:rFonts w:eastAsia="TimesNewRoman,Bold"/>
        </w:rPr>
      </w:pPr>
      <w:bookmarkStart w:id="6" w:name="_GoBack"/>
      <w:bookmarkEnd w:id="6"/>
    </w:p>
    <w:p w:rsidR="00AA306C" w:rsidRPr="00D14713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7" w:name="_Toc320549709"/>
      <w:bookmarkStart w:id="8" w:name="_Toc415132953"/>
      <w:bookmarkStart w:id="9" w:name="_Toc430013698"/>
      <w:bookmarkStart w:id="10" w:name="_Toc9348637"/>
      <w:bookmarkStart w:id="11" w:name="_Toc32068059"/>
      <w:bookmarkEnd w:id="2"/>
      <w:bookmarkEnd w:id="3"/>
      <w:bookmarkEnd w:id="4"/>
      <w:bookmarkEnd w:id="5"/>
      <w:r w:rsidRPr="00D14713">
        <w:rPr>
          <w:rFonts w:ascii="Times New Roman" w:hAnsi="Times New Roman"/>
        </w:rPr>
        <w:t>Общие положения</w:t>
      </w:r>
      <w:bookmarkEnd w:id="7"/>
      <w:bookmarkEnd w:id="8"/>
      <w:bookmarkEnd w:id="9"/>
      <w:bookmarkEnd w:id="10"/>
      <w:bookmarkEnd w:id="11"/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12" w:name="_Toc9348639"/>
      <w:bookmarkStart w:id="13" w:name="_Toc32068060"/>
      <w:bookmarkStart w:id="14" w:name="_Toc273370359"/>
      <w:bookmarkStart w:id="15" w:name="_Toc275115364"/>
      <w:bookmarkStart w:id="16" w:name="_Toc276464068"/>
      <w:bookmarkStart w:id="17" w:name="_Toc320549710"/>
      <w:bookmarkStart w:id="18" w:name="_Toc415132954"/>
      <w:bookmarkStart w:id="19" w:name="_Toc430013699"/>
      <w:bookmarkStart w:id="20" w:name="_Toc9348638"/>
      <w:bookmarkStart w:id="21" w:name="_Toc189299168"/>
      <w:bookmarkStart w:id="22" w:name="_Toc273370366"/>
      <w:bookmarkStart w:id="23" w:name="_Toc276464076"/>
      <w:bookmarkStart w:id="24" w:name="_Toc320549716"/>
      <w:bookmarkStart w:id="25" w:name="_Toc415132960"/>
      <w:bookmarkStart w:id="26" w:name="_Toc430013705"/>
      <w:bookmarkStart w:id="27" w:name="_Toc9348645"/>
      <w:r w:rsidRPr="00D14713">
        <w:rPr>
          <w:rFonts w:ascii="Times New Roman" w:hAnsi="Times New Roman"/>
          <w:szCs w:val="24"/>
        </w:rPr>
        <w:t xml:space="preserve">Полное наименование </w:t>
      </w:r>
      <w:r w:rsidRPr="00D14713">
        <w:rPr>
          <w:rFonts w:ascii="Times New Roman" w:hAnsi="Times New Roman"/>
          <w:szCs w:val="24"/>
          <w:lang w:val="ru-RU"/>
        </w:rPr>
        <w:t>С</w:t>
      </w:r>
      <w:r w:rsidRPr="00D14713">
        <w:rPr>
          <w:rFonts w:ascii="Times New Roman" w:hAnsi="Times New Roman"/>
          <w:szCs w:val="24"/>
        </w:rPr>
        <w:t>истемы и ее условное обозначение</w:t>
      </w:r>
      <w:bookmarkEnd w:id="12"/>
      <w:bookmarkEnd w:id="13"/>
    </w:p>
    <w:p w:rsidR="00C8126C" w:rsidRPr="00410F44" w:rsidRDefault="00C8126C" w:rsidP="003C7A2D">
      <w:pPr>
        <w:spacing w:line="276" w:lineRule="auto"/>
        <w:ind w:right="-2" w:firstLine="709"/>
        <w:rPr>
          <w:sz w:val="24"/>
          <w:szCs w:val="24"/>
        </w:rPr>
      </w:pPr>
      <w:r w:rsidRPr="00410F44">
        <w:rPr>
          <w:sz w:val="24"/>
          <w:szCs w:val="24"/>
        </w:rPr>
        <w:t>Полное наименование Системы – Система</w:t>
      </w:r>
      <w:r w:rsidR="006D45DF">
        <w:rPr>
          <w:sz w:val="24"/>
          <w:szCs w:val="24"/>
        </w:rPr>
        <w:t xml:space="preserve"> электронного документооборота </w:t>
      </w:r>
      <w:r w:rsidRPr="00410F44">
        <w:rPr>
          <w:sz w:val="24"/>
          <w:szCs w:val="24"/>
        </w:rPr>
        <w:t>АО «</w:t>
      </w:r>
      <w:r w:rsidR="006D45DF">
        <w:rPr>
          <w:sz w:val="24"/>
          <w:szCs w:val="24"/>
        </w:rPr>
        <w:t>Янтарьэнерго</w:t>
      </w:r>
      <w:r w:rsidRPr="00410F44">
        <w:rPr>
          <w:sz w:val="24"/>
          <w:szCs w:val="24"/>
        </w:rPr>
        <w:t>».</w:t>
      </w:r>
    </w:p>
    <w:p w:rsidR="00C8126C" w:rsidRPr="00410F44" w:rsidRDefault="00C8126C" w:rsidP="003C7A2D">
      <w:pPr>
        <w:spacing w:line="276" w:lineRule="auto"/>
        <w:ind w:right="-2" w:firstLine="709"/>
        <w:rPr>
          <w:sz w:val="24"/>
          <w:szCs w:val="24"/>
        </w:rPr>
      </w:pPr>
      <w:r w:rsidRPr="00410F44">
        <w:rPr>
          <w:sz w:val="24"/>
          <w:szCs w:val="24"/>
        </w:rPr>
        <w:t>Усл</w:t>
      </w:r>
      <w:r w:rsidR="006D45DF">
        <w:rPr>
          <w:sz w:val="24"/>
          <w:szCs w:val="24"/>
        </w:rPr>
        <w:t xml:space="preserve">овное обозначение – СЭД (СЭДО) </w:t>
      </w:r>
      <w:r w:rsidRPr="00410F44">
        <w:rPr>
          <w:sz w:val="24"/>
          <w:szCs w:val="24"/>
        </w:rPr>
        <w:t>АО «</w:t>
      </w:r>
      <w:r w:rsidR="006D45DF">
        <w:rPr>
          <w:sz w:val="24"/>
          <w:szCs w:val="24"/>
        </w:rPr>
        <w:t>Янтарьэнерго</w:t>
      </w:r>
      <w:r w:rsidRPr="00410F44">
        <w:rPr>
          <w:sz w:val="24"/>
          <w:szCs w:val="24"/>
        </w:rPr>
        <w:t>» или Система.</w:t>
      </w:r>
    </w:p>
    <w:p w:rsidR="00C8126C" w:rsidRPr="00D14713" w:rsidRDefault="00C8126C" w:rsidP="003C7A2D">
      <w:pPr>
        <w:pStyle w:val="22"/>
        <w:spacing w:line="276" w:lineRule="auto"/>
        <w:ind w:right="-2"/>
        <w:rPr>
          <w:rFonts w:ascii="Times New Roman" w:hAnsi="Times New Roman"/>
          <w:szCs w:val="24"/>
          <w:lang w:val="ru-RU"/>
        </w:rPr>
      </w:pPr>
      <w:bookmarkStart w:id="28" w:name="_Toc32068061"/>
      <w:r w:rsidRPr="00D14713">
        <w:rPr>
          <w:rFonts w:ascii="Times New Roman" w:hAnsi="Times New Roman"/>
          <w:szCs w:val="24"/>
        </w:rPr>
        <w:t>Основные сокращения термины и определения</w:t>
      </w:r>
      <w:bookmarkEnd w:id="14"/>
      <w:bookmarkEnd w:id="15"/>
      <w:bookmarkEnd w:id="16"/>
      <w:bookmarkEnd w:id="17"/>
      <w:bookmarkEnd w:id="18"/>
      <w:bookmarkEnd w:id="19"/>
      <w:bookmarkEnd w:id="20"/>
      <w:bookmarkEnd w:id="28"/>
    </w:p>
    <w:p w:rsidR="00C8126C" w:rsidRPr="00410F44" w:rsidRDefault="00C8126C" w:rsidP="003C7A2D">
      <w:pPr>
        <w:spacing w:line="276" w:lineRule="auto"/>
        <w:ind w:right="-2" w:firstLine="709"/>
        <w:rPr>
          <w:sz w:val="24"/>
          <w:szCs w:val="24"/>
        </w:rPr>
      </w:pPr>
      <w:r w:rsidRPr="00410F44">
        <w:rPr>
          <w:sz w:val="24"/>
          <w:szCs w:val="24"/>
        </w:rPr>
        <w:t>Используемые в документе термины и определения приведены в таблице (</w:t>
      </w:r>
      <w:r w:rsidRPr="00410F44">
        <w:rPr>
          <w:sz w:val="24"/>
          <w:szCs w:val="24"/>
        </w:rPr>
        <w:fldChar w:fldCharType="begin"/>
      </w:r>
      <w:r w:rsidRPr="00410F44">
        <w:rPr>
          <w:sz w:val="24"/>
          <w:szCs w:val="24"/>
        </w:rPr>
        <w:instrText xml:space="preserve"> REF _Ref9417680 \h  \* MERGEFORMAT </w:instrText>
      </w:r>
      <w:r w:rsidRPr="00410F44">
        <w:rPr>
          <w:sz w:val="24"/>
          <w:szCs w:val="24"/>
        </w:rPr>
      </w:r>
      <w:r w:rsidRPr="00410F44">
        <w:rPr>
          <w:sz w:val="24"/>
          <w:szCs w:val="24"/>
        </w:rPr>
        <w:fldChar w:fldCharType="separate"/>
      </w:r>
      <w:r w:rsidR="00820883" w:rsidRPr="00820883">
        <w:rPr>
          <w:sz w:val="24"/>
          <w:szCs w:val="24"/>
        </w:rPr>
        <w:t>Таблица 1</w:t>
      </w:r>
      <w:r w:rsidRPr="00410F44">
        <w:rPr>
          <w:sz w:val="24"/>
          <w:szCs w:val="24"/>
        </w:rPr>
        <w:fldChar w:fldCharType="end"/>
      </w:r>
      <w:r w:rsidRPr="00410F44">
        <w:rPr>
          <w:sz w:val="24"/>
          <w:szCs w:val="24"/>
        </w:rPr>
        <w:t xml:space="preserve">). </w:t>
      </w:r>
    </w:p>
    <w:p w:rsidR="00C8126C" w:rsidRPr="00D14713" w:rsidRDefault="00C8126C" w:rsidP="003C7A2D">
      <w:pPr>
        <w:pStyle w:val="afb"/>
        <w:ind w:right="-2"/>
        <w:jc w:val="right"/>
      </w:pPr>
      <w:bookmarkStart w:id="29" w:name="_Ref9417680"/>
      <w:r w:rsidRPr="00D14713">
        <w:t xml:space="preserve">Таблица </w:t>
      </w:r>
      <w:r w:rsidR="00A40103">
        <w:rPr>
          <w:noProof/>
        </w:rPr>
        <w:fldChar w:fldCharType="begin"/>
      </w:r>
      <w:r w:rsidR="00A40103">
        <w:rPr>
          <w:noProof/>
        </w:rPr>
        <w:instrText xml:space="preserve"> SEQ Таблица \* ARABIC </w:instrText>
      </w:r>
      <w:r w:rsidR="00A40103">
        <w:rPr>
          <w:noProof/>
        </w:rPr>
        <w:fldChar w:fldCharType="separate"/>
      </w:r>
      <w:r w:rsidR="00820883">
        <w:rPr>
          <w:noProof/>
        </w:rPr>
        <w:t>1</w:t>
      </w:r>
      <w:r w:rsidR="00A40103">
        <w:rPr>
          <w:noProof/>
        </w:rPr>
        <w:fldChar w:fldCharType="end"/>
      </w:r>
      <w:bookmarkEnd w:id="29"/>
      <w:r w:rsidRPr="00D14713">
        <w:t>. Определения, обозначения и сокращения</w:t>
      </w:r>
    </w:p>
    <w:tbl>
      <w:tblPr>
        <w:tblW w:w="487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5"/>
        <w:gridCol w:w="7052"/>
      </w:tblGrid>
      <w:tr w:rsidR="00C8126C" w:rsidRPr="008F6BE8" w:rsidTr="00CD264D">
        <w:trPr>
          <w:tblHeader/>
          <w:jc w:val="center"/>
        </w:trPr>
        <w:tc>
          <w:tcPr>
            <w:tcW w:w="1349" w:type="pct"/>
            <w:shd w:val="clear" w:color="auto" w:fill="B3B3B3"/>
          </w:tcPr>
          <w:p w:rsidR="00C8126C" w:rsidRPr="00410F44" w:rsidRDefault="00C8126C" w:rsidP="003C7A2D">
            <w:pPr>
              <w:pStyle w:val="aff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10F44">
              <w:rPr>
                <w:rFonts w:ascii="Times New Roman" w:hAnsi="Times New Roman"/>
                <w:sz w:val="24"/>
                <w:szCs w:val="24"/>
                <w:lang w:eastAsia="ru-RU"/>
              </w:rPr>
              <w:t>Термин/сокращение</w:t>
            </w:r>
          </w:p>
        </w:tc>
        <w:tc>
          <w:tcPr>
            <w:tcW w:w="3651" w:type="pct"/>
            <w:shd w:val="clear" w:color="auto" w:fill="B3B3B3"/>
          </w:tcPr>
          <w:p w:rsidR="00C8126C" w:rsidRPr="00410F44" w:rsidRDefault="00C8126C" w:rsidP="003C7A2D">
            <w:pPr>
              <w:pStyle w:val="aff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410F44">
              <w:rPr>
                <w:rFonts w:ascii="Times New Roman" w:hAnsi="Times New Roman"/>
                <w:sz w:val="24"/>
                <w:szCs w:val="24"/>
                <w:lang w:eastAsia="ru-RU"/>
              </w:rPr>
              <w:t>Определение / пояснение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8F6BE8">
              <w:rPr>
                <w:rFonts w:ascii="Times New Roman" w:hAnsi="Times New Roman"/>
                <w:sz w:val="24"/>
                <w:szCs w:val="24"/>
              </w:rPr>
              <w:t>Автор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8F6BE8">
              <w:rPr>
                <w:rFonts w:ascii="Times New Roman" w:hAnsi="Times New Roman"/>
                <w:sz w:val="24"/>
                <w:szCs w:val="24"/>
              </w:rPr>
              <w:t>Владелец документа, поручения, резолюции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8F6BE8">
              <w:rPr>
                <w:rFonts w:ascii="Times New Roman" w:hAnsi="Times New Roman"/>
                <w:sz w:val="24"/>
                <w:szCs w:val="24"/>
              </w:rPr>
              <w:t>АСУД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8F6BE8">
              <w:rPr>
                <w:rFonts w:ascii="Times New Roman" w:hAnsi="Times New Roman"/>
                <w:sz w:val="24"/>
                <w:szCs w:val="24"/>
              </w:rPr>
              <w:t>Автоматизированная система управленческого документооборота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</w:rPr>
            </w:pPr>
            <w:r w:rsidRPr="008F6BE8">
              <w:rPr>
                <w:rFonts w:ascii="Times New Roman" w:hAnsi="Times New Roman"/>
                <w:sz w:val="24"/>
                <w:szCs w:val="24"/>
              </w:rPr>
              <w:t>Совокупность взаимосвязанных процедур, обеспечивающих упорядоченное создание, учет, управление, распространение и хранение документа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Владелец документа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Пользователь СЭД, создавший документ в Системе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  <w:vAlign w:val="center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Документ </w:t>
            </w:r>
          </w:p>
        </w:tc>
        <w:tc>
          <w:tcPr>
            <w:tcW w:w="3651" w:type="pct"/>
            <w:shd w:val="clear" w:color="auto" w:fill="auto"/>
            <w:vAlign w:val="center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Зафиксированная на материальном (бумажном, электронном) носителе информация с реквизитами, позволяющими ее идентифицировать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ЖЦ (Жизненный цикл)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Совокупность стадий (состояний) документа, отражающих статус документа в процессе его обработки и дальнейшего использования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Заказчик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АО «</w:t>
            </w:r>
            <w:r w:rsidR="006D45DF">
              <w:rPr>
                <w:rFonts w:ascii="Times New Roman" w:hAnsi="Times New Roman"/>
                <w:sz w:val="24"/>
                <w:szCs w:val="24"/>
                <w:lang w:eastAsia="ru-RU"/>
              </w:rPr>
              <w:t>Янтарьэнерго</w:t>
            </w: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eastAsia="Calibri" w:hAnsi="Times New Roman"/>
                <w:sz w:val="24"/>
                <w:szCs w:val="24"/>
              </w:rPr>
            </w:pPr>
            <w:r w:rsidRPr="008F6BE8">
              <w:rPr>
                <w:rFonts w:ascii="Times New Roman" w:eastAsia="Calibri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eastAsia="Calibri" w:hAnsi="Times New Roman"/>
                <w:sz w:val="24"/>
                <w:szCs w:val="24"/>
              </w:rPr>
            </w:pPr>
            <w:r w:rsidRPr="008F6BE8">
              <w:rPr>
                <w:rFonts w:ascii="Times New Roman" w:eastAsia="Calibri" w:hAnsi="Times New Roman"/>
                <w:sz w:val="24"/>
                <w:szCs w:val="24"/>
              </w:rPr>
              <w:t>Организация – исполнитель работ по договору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ОШС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Организационно-штатная структура. Справочник ОШС – Системный справочник организационно-штатной структуры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Права доступа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Совокупность ограничений на действия с документами, папками документов для различных пользователей (групп пользователей)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ПО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Программное обеспечение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Регистратор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Пользователь Системы, наделённый правом производить регистрацию документов определённых типов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Резолюция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Указание по исполнению документа, выданное определённому лицу, имеющее контрольный срок и требующее отчёта об исполнении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eastAsia="Calibri" w:hAnsi="Times New Roman"/>
                <w:sz w:val="24"/>
                <w:szCs w:val="24"/>
              </w:rPr>
            </w:pPr>
            <w:r w:rsidRPr="008F6BE8">
              <w:rPr>
                <w:rFonts w:ascii="Times New Roman" w:eastAsia="Calibri" w:hAnsi="Times New Roman"/>
                <w:sz w:val="24"/>
                <w:szCs w:val="24"/>
              </w:rPr>
              <w:t>Репликация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eastAsia="Calibri" w:hAnsi="Times New Roman"/>
                <w:sz w:val="24"/>
                <w:szCs w:val="24"/>
              </w:rPr>
            </w:pPr>
            <w:r w:rsidRPr="008F6BE8">
              <w:rPr>
                <w:rFonts w:ascii="Times New Roman" w:eastAsia="Calibri" w:hAnsi="Times New Roman"/>
                <w:sz w:val="24"/>
                <w:szCs w:val="24"/>
              </w:rPr>
              <w:t xml:space="preserve">Механизм </w:t>
            </w:r>
            <w:hyperlink r:id="rId8" w:tooltip="Синхронизация (информатика)" w:history="1">
              <w:r w:rsidRPr="008F6BE8">
                <w:rPr>
                  <w:rFonts w:ascii="Times New Roman" w:eastAsia="Calibri" w:hAnsi="Times New Roman"/>
                  <w:sz w:val="24"/>
                  <w:szCs w:val="24"/>
                </w:rPr>
                <w:t>синхронизации</w:t>
              </w:r>
            </w:hyperlink>
            <w:r w:rsidRPr="008F6BE8">
              <w:rPr>
                <w:rFonts w:ascii="Times New Roman" w:eastAsia="Calibri" w:hAnsi="Times New Roman"/>
                <w:sz w:val="24"/>
                <w:szCs w:val="24"/>
              </w:rPr>
              <w:t xml:space="preserve"> содержимого нескольких копий объекта через копирование данных из одного источника в другой (или множество других) и наоборот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eastAsia="Calibri" w:hAnsi="Times New Roman"/>
                <w:sz w:val="24"/>
                <w:szCs w:val="24"/>
              </w:rPr>
            </w:pPr>
            <w:r w:rsidRPr="008F6BE8">
              <w:rPr>
                <w:rFonts w:ascii="Times New Roman" w:eastAsia="Calibri" w:hAnsi="Times New Roman"/>
                <w:sz w:val="24"/>
                <w:szCs w:val="24"/>
              </w:rPr>
              <w:t>Событие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Создание или изменение свойств объекта Системы в результате пользовательских операций или автоматических активностей Системы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Стадия жизненного цикла документа 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Период нахождения документа в определённом состоянии, характеризующийся общностью целей производимых над документом операций. </w:t>
            </w:r>
          </w:p>
        </w:tc>
      </w:tr>
      <w:tr w:rsidR="00410F44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410F44" w:rsidRPr="008F6BE8" w:rsidRDefault="00410F44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СУБД</w:t>
            </w:r>
          </w:p>
        </w:tc>
        <w:tc>
          <w:tcPr>
            <w:tcW w:w="3651" w:type="pct"/>
            <w:shd w:val="clear" w:color="auto" w:fill="auto"/>
          </w:tcPr>
          <w:p w:rsidR="00410F44" w:rsidRPr="008F6BE8" w:rsidRDefault="00410F44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Система  управления базой данных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СЭД, Система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Система электронного </w:t>
            </w:r>
            <w:r w:rsidR="006D45D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документооборота </w:t>
            </w: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АО «</w:t>
            </w:r>
            <w:r w:rsidR="006D45DF">
              <w:rPr>
                <w:rFonts w:ascii="Times New Roman" w:hAnsi="Times New Roman"/>
                <w:sz w:val="24"/>
                <w:szCs w:val="24"/>
                <w:lang w:eastAsia="ru-RU"/>
              </w:rPr>
              <w:t>Янтарьэнерго</w:t>
            </w: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» </w:t>
            </w:r>
          </w:p>
        </w:tc>
      </w:tr>
      <w:tr w:rsidR="00C8126C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Тип документа</w:t>
            </w:r>
          </w:p>
        </w:tc>
        <w:tc>
          <w:tcPr>
            <w:tcW w:w="3651" w:type="pct"/>
            <w:shd w:val="clear" w:color="auto" w:fill="auto"/>
          </w:tcPr>
          <w:p w:rsidR="00C8126C" w:rsidRPr="008F6BE8" w:rsidRDefault="00C8126C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F6BE8">
              <w:rPr>
                <w:rFonts w:ascii="Times New Roman" w:hAnsi="Times New Roman"/>
                <w:sz w:val="24"/>
                <w:szCs w:val="24"/>
                <w:lang w:eastAsia="ru-RU"/>
              </w:rPr>
              <w:t>Объект Системы, выделяемый на основе индивидуального состава атрибутов и бизнес-процесса обработки</w:t>
            </w:r>
          </w:p>
        </w:tc>
      </w:tr>
      <w:tr w:rsidR="006A0A99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6A0A99" w:rsidRPr="008F6BE8" w:rsidRDefault="006A0A99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УЦ</w:t>
            </w:r>
          </w:p>
        </w:tc>
        <w:tc>
          <w:tcPr>
            <w:tcW w:w="3651" w:type="pct"/>
            <w:shd w:val="clear" w:color="auto" w:fill="auto"/>
          </w:tcPr>
          <w:p w:rsidR="006A0A99" w:rsidRPr="008F6BE8" w:rsidRDefault="006A0A99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Удостоверяющий центр</w:t>
            </w:r>
          </w:p>
        </w:tc>
      </w:tr>
      <w:tr w:rsidR="006A0A99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6A0A99" w:rsidRDefault="006A0A99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ЭП</w:t>
            </w:r>
          </w:p>
        </w:tc>
        <w:tc>
          <w:tcPr>
            <w:tcW w:w="3651" w:type="pct"/>
            <w:shd w:val="clear" w:color="auto" w:fill="auto"/>
          </w:tcPr>
          <w:p w:rsidR="006A0A99" w:rsidRDefault="006A0A99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Электронная подпись</w:t>
            </w:r>
          </w:p>
        </w:tc>
      </w:tr>
      <w:tr w:rsidR="005250D6" w:rsidRPr="008F6BE8" w:rsidTr="00CD264D">
        <w:trPr>
          <w:jc w:val="center"/>
        </w:trPr>
        <w:tc>
          <w:tcPr>
            <w:tcW w:w="1349" w:type="pct"/>
            <w:shd w:val="clear" w:color="auto" w:fill="auto"/>
          </w:tcPr>
          <w:p w:rsidR="005250D6" w:rsidRPr="008F6BE8" w:rsidRDefault="005250D6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ЦКК</w:t>
            </w:r>
          </w:p>
        </w:tc>
        <w:tc>
          <w:tcPr>
            <w:tcW w:w="3651" w:type="pct"/>
            <w:shd w:val="clear" w:color="auto" w:fill="auto"/>
          </w:tcPr>
          <w:p w:rsidR="005250D6" w:rsidRPr="008F6BE8" w:rsidRDefault="005250D6" w:rsidP="003C7A2D">
            <w:pPr>
              <w:pStyle w:val="afe"/>
              <w:spacing w:line="276" w:lineRule="auto"/>
              <w:ind w:right="-2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Центральная конкурсная комиссия</w:t>
            </w:r>
          </w:p>
        </w:tc>
      </w:tr>
    </w:tbl>
    <w:p w:rsidR="00C8126C" w:rsidRPr="008F6BE8" w:rsidRDefault="00C8126C" w:rsidP="003C7A2D">
      <w:pPr>
        <w:pStyle w:val="afd"/>
        <w:spacing w:line="276" w:lineRule="auto"/>
        <w:rPr>
          <w:rFonts w:ascii="Times New Roman" w:hAnsi="Times New Roman"/>
          <w:sz w:val="24"/>
          <w:szCs w:val="24"/>
        </w:rPr>
      </w:pPr>
      <w:bookmarkStart w:id="30" w:name="_Toc415132955"/>
      <w:bookmarkStart w:id="31" w:name="_Toc430013700"/>
      <w:bookmarkStart w:id="32" w:name="_Toc177034191"/>
      <w:bookmarkStart w:id="33" w:name="_Toc177034344"/>
      <w:bookmarkStart w:id="34" w:name="_Toc273370361"/>
      <w:bookmarkStart w:id="35" w:name="_Toc275115366"/>
      <w:bookmarkStart w:id="36" w:name="_Toc276464070"/>
      <w:bookmarkStart w:id="37" w:name="_Toc320549712"/>
      <w:bookmarkStart w:id="38" w:name="_Toc49080318"/>
      <w:bookmarkStart w:id="39" w:name="_Toc57060217"/>
      <w:bookmarkStart w:id="40" w:name="_Toc57523197"/>
    </w:p>
    <w:p w:rsidR="00C8126C" w:rsidRPr="00D14713" w:rsidRDefault="00C8126C" w:rsidP="003C7A2D">
      <w:pPr>
        <w:pStyle w:val="22"/>
        <w:spacing w:line="276" w:lineRule="auto"/>
        <w:ind w:right="-2"/>
        <w:rPr>
          <w:rFonts w:ascii="Times New Roman" w:hAnsi="Times New Roman"/>
          <w:szCs w:val="24"/>
        </w:rPr>
      </w:pPr>
      <w:bookmarkStart w:id="41" w:name="_Toc32068062"/>
      <w:bookmarkStart w:id="42" w:name="_Toc415132956"/>
      <w:bookmarkStart w:id="43" w:name="_Toc430013701"/>
      <w:bookmarkStart w:id="44" w:name="_Toc9348641"/>
      <w:bookmarkEnd w:id="30"/>
      <w:bookmarkEnd w:id="31"/>
      <w:r w:rsidRPr="00D14713">
        <w:rPr>
          <w:rFonts w:ascii="Times New Roman" w:hAnsi="Times New Roman"/>
          <w:szCs w:val="24"/>
        </w:rPr>
        <w:t>Наименования организации-заказчика</w:t>
      </w:r>
      <w:bookmarkEnd w:id="41"/>
      <w:r w:rsidRPr="00D14713">
        <w:rPr>
          <w:rFonts w:ascii="Times New Roman" w:hAnsi="Times New Roman"/>
          <w:szCs w:val="24"/>
        </w:rPr>
        <w:t xml:space="preserve"> </w:t>
      </w:r>
      <w:bookmarkEnd w:id="32"/>
      <w:bookmarkEnd w:id="33"/>
      <w:bookmarkEnd w:id="34"/>
      <w:bookmarkEnd w:id="35"/>
      <w:bookmarkEnd w:id="36"/>
      <w:bookmarkEnd w:id="37"/>
      <w:bookmarkEnd w:id="42"/>
      <w:bookmarkEnd w:id="43"/>
      <w:bookmarkEnd w:id="44"/>
    </w:p>
    <w:p w:rsidR="00C8126C" w:rsidRPr="00ED4510" w:rsidRDefault="00C8126C" w:rsidP="0078314E">
      <w:pPr>
        <w:spacing w:line="276" w:lineRule="auto"/>
        <w:ind w:right="-2" w:firstLine="567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Наименование организации Заказчика </w:t>
      </w:r>
      <w:r w:rsidR="006D45DF">
        <w:rPr>
          <w:sz w:val="24"/>
          <w:szCs w:val="24"/>
        </w:rPr>
        <w:t>–</w:t>
      </w:r>
      <w:r w:rsidRPr="00ED4510">
        <w:rPr>
          <w:sz w:val="24"/>
          <w:szCs w:val="24"/>
        </w:rPr>
        <w:t xml:space="preserve"> </w:t>
      </w:r>
      <w:r w:rsidR="006D45DF">
        <w:rPr>
          <w:sz w:val="24"/>
          <w:szCs w:val="24"/>
        </w:rPr>
        <w:t>Акционерное общество «Янтарьэнерго» (АО</w:t>
      </w:r>
      <w:r w:rsidR="0078314E">
        <w:rPr>
          <w:sz w:val="24"/>
          <w:szCs w:val="24"/>
        </w:rPr>
        <w:t>  </w:t>
      </w:r>
      <w:r w:rsidR="00FF075E" w:rsidRPr="00FF075E">
        <w:rPr>
          <w:sz w:val="24"/>
          <w:szCs w:val="24"/>
        </w:rPr>
        <w:t>«</w:t>
      </w:r>
      <w:r w:rsidR="006D45DF">
        <w:rPr>
          <w:sz w:val="24"/>
          <w:szCs w:val="24"/>
        </w:rPr>
        <w:t>Янтарьэнерго</w:t>
      </w:r>
      <w:r w:rsidR="00FF075E" w:rsidRPr="00FF075E">
        <w:rPr>
          <w:sz w:val="24"/>
          <w:szCs w:val="24"/>
        </w:rPr>
        <w:t>»)</w:t>
      </w:r>
      <w:r w:rsidRPr="00ED4510">
        <w:rPr>
          <w:sz w:val="24"/>
          <w:szCs w:val="24"/>
        </w:rPr>
        <w:t>. </w:t>
      </w:r>
    </w:p>
    <w:p w:rsidR="00C8126C" w:rsidRPr="00ED4510" w:rsidRDefault="00C8126C" w:rsidP="0078314E">
      <w:pPr>
        <w:spacing w:line="276" w:lineRule="auto"/>
        <w:ind w:right="-2" w:firstLine="567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Адрес Заказчика: </w:t>
      </w:r>
      <w:r w:rsidR="00FF075E" w:rsidRPr="00FF075E">
        <w:rPr>
          <w:sz w:val="24"/>
          <w:szCs w:val="24"/>
        </w:rPr>
        <w:t xml:space="preserve">Российская Федерация, </w:t>
      </w:r>
      <w:r w:rsidR="006D45DF" w:rsidRPr="006D45DF">
        <w:rPr>
          <w:sz w:val="24"/>
          <w:szCs w:val="24"/>
        </w:rPr>
        <w:t>236022 г. Калининград, ул. Театральная,34</w:t>
      </w:r>
      <w:r w:rsidR="00A87826" w:rsidRPr="00ED4510">
        <w:rPr>
          <w:sz w:val="24"/>
          <w:szCs w:val="24"/>
        </w:rPr>
        <w:t>.</w:t>
      </w:r>
    </w:p>
    <w:p w:rsidR="00C8126C" w:rsidRPr="00D14713" w:rsidRDefault="00C8126C" w:rsidP="003C7A2D">
      <w:pPr>
        <w:pStyle w:val="22"/>
        <w:spacing w:line="276" w:lineRule="auto"/>
        <w:ind w:right="-2"/>
        <w:rPr>
          <w:rFonts w:ascii="Times New Roman" w:hAnsi="Times New Roman"/>
          <w:szCs w:val="24"/>
        </w:rPr>
      </w:pPr>
      <w:bookmarkStart w:id="45" w:name="_Toc273370363"/>
      <w:bookmarkStart w:id="46" w:name="_Toc275115368"/>
      <w:bookmarkStart w:id="47" w:name="_Toc276464072"/>
      <w:bookmarkStart w:id="48" w:name="_Toc320549714"/>
      <w:bookmarkStart w:id="49" w:name="_Toc415132958"/>
      <w:bookmarkStart w:id="50" w:name="_Toc430013703"/>
      <w:bookmarkStart w:id="51" w:name="_Toc9348642"/>
      <w:bookmarkStart w:id="52" w:name="_Toc32068063"/>
      <w:bookmarkEnd w:id="38"/>
      <w:bookmarkEnd w:id="39"/>
      <w:bookmarkEnd w:id="40"/>
      <w:r w:rsidRPr="00D14713">
        <w:rPr>
          <w:rFonts w:ascii="Times New Roman" w:hAnsi="Times New Roman"/>
          <w:szCs w:val="24"/>
        </w:rPr>
        <w:t>Плановые сроки начала и окончания работ</w:t>
      </w:r>
      <w:bookmarkStart w:id="53" w:name="_Toc177034195"/>
      <w:bookmarkStart w:id="54" w:name="_Toc177034348"/>
      <w:bookmarkStart w:id="55" w:name="_Toc273370364"/>
      <w:bookmarkStart w:id="56" w:name="_Toc275115370"/>
      <w:bookmarkStart w:id="57" w:name="_Toc276464074"/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C8126C" w:rsidRPr="00ED4510" w:rsidRDefault="00C8126C" w:rsidP="0078314E">
      <w:pPr>
        <w:spacing w:line="276" w:lineRule="auto"/>
        <w:ind w:right="-2" w:firstLine="567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Срок </w:t>
      </w:r>
      <w:r w:rsidRPr="00F62CC5">
        <w:rPr>
          <w:sz w:val="24"/>
          <w:szCs w:val="24"/>
        </w:rPr>
        <w:t xml:space="preserve">выполнения работ составляет </w:t>
      </w:r>
      <w:r w:rsidR="009149A8">
        <w:rPr>
          <w:sz w:val="24"/>
          <w:szCs w:val="24"/>
        </w:rPr>
        <w:t>10 м</w:t>
      </w:r>
      <w:r w:rsidRPr="00F62CC5">
        <w:rPr>
          <w:sz w:val="24"/>
          <w:szCs w:val="24"/>
        </w:rPr>
        <w:t>есяцев с даты заключения</w:t>
      </w:r>
      <w:r w:rsidRPr="00ED4510">
        <w:rPr>
          <w:sz w:val="24"/>
          <w:szCs w:val="24"/>
        </w:rPr>
        <w:t xml:space="preserve"> договора.</w:t>
      </w:r>
    </w:p>
    <w:p w:rsidR="00C8126C" w:rsidRPr="00ED4510" w:rsidRDefault="00C8126C" w:rsidP="0078314E">
      <w:pPr>
        <w:spacing w:line="276" w:lineRule="auto"/>
        <w:ind w:right="-2" w:firstLine="567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Сроки выполнения работ определяются календарным графиком выполнения работ. Календарный график выполнения работ согласовывается на этапе заключения договора на выполнение работ по разработке и внедрению Системы и является его неотъемлемой частью.</w:t>
      </w:r>
      <w:bookmarkEnd w:id="53"/>
      <w:bookmarkEnd w:id="54"/>
      <w:bookmarkEnd w:id="55"/>
      <w:bookmarkEnd w:id="56"/>
      <w:bookmarkEnd w:id="57"/>
    </w:p>
    <w:p w:rsidR="00C8126C" w:rsidRPr="00D14713" w:rsidRDefault="00C8126C" w:rsidP="003C7A2D">
      <w:pPr>
        <w:pStyle w:val="22"/>
        <w:spacing w:line="276" w:lineRule="auto"/>
        <w:ind w:right="-2"/>
        <w:rPr>
          <w:rFonts w:ascii="Times New Roman" w:hAnsi="Times New Roman"/>
          <w:szCs w:val="24"/>
        </w:rPr>
      </w:pPr>
      <w:bookmarkStart w:id="58" w:name="_Toc8895075"/>
      <w:bookmarkStart w:id="59" w:name="_Toc32068064"/>
      <w:r w:rsidRPr="00D14713">
        <w:rPr>
          <w:rFonts w:ascii="Times New Roman" w:hAnsi="Times New Roman"/>
          <w:szCs w:val="24"/>
        </w:rPr>
        <w:t>Источник</w:t>
      </w:r>
      <w:r w:rsidR="004C1FD5">
        <w:rPr>
          <w:rFonts w:ascii="Times New Roman" w:hAnsi="Times New Roman"/>
          <w:szCs w:val="24"/>
          <w:lang w:val="ru-RU"/>
        </w:rPr>
        <w:t>, стоимость</w:t>
      </w:r>
      <w:r w:rsidRPr="00D14713">
        <w:rPr>
          <w:rFonts w:ascii="Times New Roman" w:hAnsi="Times New Roman"/>
          <w:szCs w:val="24"/>
        </w:rPr>
        <w:t xml:space="preserve"> и порядок финансирования услуг</w:t>
      </w:r>
      <w:bookmarkEnd w:id="58"/>
      <w:bookmarkEnd w:id="59"/>
      <w:r w:rsidRPr="00D14713">
        <w:rPr>
          <w:rFonts w:ascii="Times New Roman" w:hAnsi="Times New Roman"/>
          <w:szCs w:val="24"/>
        </w:rPr>
        <w:t xml:space="preserve"> </w:t>
      </w:r>
    </w:p>
    <w:p w:rsidR="004C1FD5" w:rsidRPr="004C1FD5" w:rsidRDefault="00C8126C" w:rsidP="004C1FD5">
      <w:pPr>
        <w:widowControl/>
        <w:autoSpaceDE/>
        <w:autoSpaceDN/>
        <w:adjustRightInd/>
        <w:ind w:firstLine="709"/>
        <w:jc w:val="both"/>
        <w:rPr>
          <w:color w:val="000000"/>
          <w:sz w:val="24"/>
          <w:szCs w:val="24"/>
        </w:rPr>
      </w:pPr>
      <w:r w:rsidRPr="00ED4510">
        <w:rPr>
          <w:sz w:val="24"/>
          <w:szCs w:val="24"/>
        </w:rPr>
        <w:t xml:space="preserve">Услуги финансируются за счёт средств Заказчика. </w:t>
      </w:r>
      <w:r w:rsidR="004C1FD5">
        <w:rPr>
          <w:sz w:val="24"/>
          <w:szCs w:val="24"/>
        </w:rPr>
        <w:t xml:space="preserve">Начальная предельная стоимость услуг составляет </w:t>
      </w:r>
      <w:r w:rsidR="004C1FD5" w:rsidRPr="004C1FD5">
        <w:rPr>
          <w:color w:val="000000"/>
          <w:sz w:val="24"/>
          <w:szCs w:val="24"/>
        </w:rPr>
        <w:t>20 363 789,00</w:t>
      </w:r>
      <w:r w:rsidR="004C1FD5">
        <w:rPr>
          <w:color w:val="000000"/>
          <w:sz w:val="24"/>
          <w:szCs w:val="24"/>
        </w:rPr>
        <w:t xml:space="preserve"> рублей без НДС; </w:t>
      </w:r>
      <w:r w:rsidR="004C1FD5" w:rsidRPr="004C1FD5">
        <w:rPr>
          <w:color w:val="000000"/>
          <w:sz w:val="24"/>
          <w:szCs w:val="24"/>
        </w:rPr>
        <w:t>24 436 546,80</w:t>
      </w:r>
      <w:r w:rsidR="004C1FD5">
        <w:rPr>
          <w:color w:val="000000"/>
          <w:sz w:val="24"/>
          <w:szCs w:val="24"/>
        </w:rPr>
        <w:t xml:space="preserve"> рублей с НДС.</w:t>
      </w:r>
    </w:p>
    <w:p w:rsidR="00C8126C" w:rsidRPr="00ED4510" w:rsidRDefault="00C8126C" w:rsidP="0078314E">
      <w:pPr>
        <w:tabs>
          <w:tab w:val="left" w:pos="9637"/>
        </w:tabs>
        <w:spacing w:line="276" w:lineRule="auto"/>
        <w:ind w:right="-2" w:firstLine="709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Порядок финансирования работ определяется договором, заключаемым с Исполнителем по результатам проведения открытого конкурса.</w:t>
      </w:r>
    </w:p>
    <w:p w:rsidR="00C8126C" w:rsidRPr="00D14713" w:rsidRDefault="00C8126C" w:rsidP="003C7A2D">
      <w:pPr>
        <w:pStyle w:val="22"/>
        <w:spacing w:line="276" w:lineRule="auto"/>
        <w:ind w:right="-2"/>
        <w:rPr>
          <w:rFonts w:ascii="Times New Roman" w:hAnsi="Times New Roman"/>
          <w:szCs w:val="24"/>
        </w:rPr>
      </w:pPr>
      <w:bookmarkStart w:id="60" w:name="_Toc415132959"/>
      <w:bookmarkStart w:id="61" w:name="_Toc430013704"/>
      <w:bookmarkStart w:id="62" w:name="_Toc9348643"/>
      <w:bookmarkStart w:id="63" w:name="_Toc32068065"/>
      <w:r w:rsidRPr="00D14713">
        <w:rPr>
          <w:rFonts w:ascii="Times New Roman" w:hAnsi="Times New Roman"/>
          <w:szCs w:val="24"/>
        </w:rPr>
        <w:t xml:space="preserve">Порядок оформления и предъявления заказчику результатов работ по созданию </w:t>
      </w:r>
      <w:bookmarkEnd w:id="60"/>
      <w:bookmarkEnd w:id="61"/>
      <w:bookmarkEnd w:id="62"/>
      <w:r w:rsidRPr="00D14713">
        <w:rPr>
          <w:rFonts w:ascii="Times New Roman" w:hAnsi="Times New Roman"/>
          <w:szCs w:val="24"/>
        </w:rPr>
        <w:t>Системы</w:t>
      </w:r>
      <w:bookmarkEnd w:id="63"/>
      <w:r w:rsidRPr="00D14713">
        <w:rPr>
          <w:rFonts w:ascii="Times New Roman" w:hAnsi="Times New Roman"/>
          <w:szCs w:val="24"/>
        </w:rPr>
        <w:t xml:space="preserve"> </w:t>
      </w:r>
    </w:p>
    <w:p w:rsidR="00C8126C" w:rsidRPr="00ED4510" w:rsidRDefault="00C8126C" w:rsidP="0078314E">
      <w:pPr>
        <w:spacing w:line="276" w:lineRule="auto"/>
        <w:ind w:right="-2" w:firstLine="709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В результате выполнения работ должна быть создана СЭД</w:t>
      </w:r>
      <w:r w:rsidR="00FF075E">
        <w:rPr>
          <w:sz w:val="24"/>
          <w:szCs w:val="24"/>
        </w:rPr>
        <w:t> </w:t>
      </w:r>
      <w:r w:rsidRPr="00ED4510">
        <w:rPr>
          <w:sz w:val="24"/>
          <w:szCs w:val="24"/>
        </w:rPr>
        <w:t>АО</w:t>
      </w:r>
      <w:r w:rsidR="00FF075E">
        <w:rPr>
          <w:sz w:val="24"/>
          <w:szCs w:val="24"/>
        </w:rPr>
        <w:t> </w:t>
      </w:r>
      <w:r w:rsidRPr="00ED4510">
        <w:rPr>
          <w:sz w:val="24"/>
          <w:szCs w:val="24"/>
        </w:rPr>
        <w:t>«</w:t>
      </w:r>
      <w:r w:rsidR="006D45DF">
        <w:rPr>
          <w:sz w:val="24"/>
          <w:szCs w:val="24"/>
        </w:rPr>
        <w:t>Янтарьэнерго</w:t>
      </w:r>
      <w:r w:rsidRPr="00ED4510">
        <w:rPr>
          <w:sz w:val="24"/>
          <w:szCs w:val="24"/>
        </w:rPr>
        <w:t>», обеспечивающая автоматизацию процессов делопроизводства и документооборота, с определенной настоящими требованиями функциональностью, производительностью, регламентированностью, ретроспективностью, совместимостью, переносимостью, преемственностью, надежностью и масштабируемостью.</w:t>
      </w:r>
    </w:p>
    <w:p w:rsidR="00C8126C" w:rsidRPr="00ED4510" w:rsidRDefault="00C8126C" w:rsidP="0078314E">
      <w:pPr>
        <w:spacing w:line="276" w:lineRule="auto"/>
        <w:ind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Отчетные материалы предоставляются Исполнителем в бумажном и электронном виде. При передаче информации в электронном виде, используется формат PDF и формат Microsoft Word (*.docх).</w:t>
      </w:r>
    </w:p>
    <w:p w:rsidR="00AA306C" w:rsidRPr="00D14713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64" w:name="_Toc32068066"/>
      <w:r w:rsidRPr="00D14713">
        <w:rPr>
          <w:rFonts w:ascii="Times New Roman" w:hAnsi="Times New Roman"/>
        </w:rPr>
        <w:t xml:space="preserve">Назначение и цели создания </w:t>
      </w:r>
      <w:bookmarkEnd w:id="21"/>
      <w:r w:rsidRPr="00D14713">
        <w:rPr>
          <w:rFonts w:ascii="Times New Roman" w:hAnsi="Times New Roman"/>
        </w:rPr>
        <w:t>Системы</w:t>
      </w:r>
      <w:bookmarkEnd w:id="22"/>
      <w:bookmarkEnd w:id="23"/>
      <w:bookmarkEnd w:id="24"/>
      <w:bookmarkEnd w:id="25"/>
      <w:bookmarkEnd w:id="26"/>
      <w:bookmarkEnd w:id="27"/>
      <w:bookmarkEnd w:id="64"/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65" w:name="_Toc273370367"/>
      <w:bookmarkStart w:id="66" w:name="_Toc275115372"/>
      <w:bookmarkStart w:id="67" w:name="_Toc276464077"/>
      <w:bookmarkStart w:id="68" w:name="_Toc320549717"/>
      <w:bookmarkStart w:id="69" w:name="_Toc415132961"/>
      <w:bookmarkStart w:id="70" w:name="_Toc430013706"/>
      <w:bookmarkStart w:id="71" w:name="_Toc9348646"/>
      <w:bookmarkStart w:id="72" w:name="_Toc32068067"/>
      <w:bookmarkStart w:id="73" w:name="_Toc189299169"/>
      <w:bookmarkStart w:id="74" w:name="_Toc273370369"/>
      <w:bookmarkStart w:id="75" w:name="_Toc276464079"/>
      <w:bookmarkStart w:id="76" w:name="_Toc320549719"/>
      <w:bookmarkStart w:id="77" w:name="_Toc415132963"/>
      <w:bookmarkStart w:id="78" w:name="_Toc430013708"/>
      <w:bookmarkStart w:id="79" w:name="_Toc9348649"/>
      <w:r w:rsidRPr="00D14713">
        <w:rPr>
          <w:rFonts w:ascii="Times New Roman" w:hAnsi="Times New Roman"/>
          <w:szCs w:val="24"/>
        </w:rPr>
        <w:t>Назначение Системы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:rsidR="00C8126C" w:rsidRPr="00ED4510" w:rsidRDefault="00C8126C" w:rsidP="0078314E">
      <w:pPr>
        <w:spacing w:line="276" w:lineRule="auto"/>
        <w:ind w:right="-2" w:firstLine="709"/>
        <w:jc w:val="both"/>
        <w:rPr>
          <w:sz w:val="24"/>
          <w:szCs w:val="24"/>
        </w:rPr>
      </w:pPr>
      <w:bookmarkStart w:id="80" w:name="_Toc316372772"/>
      <w:bookmarkStart w:id="81" w:name="_Toc316373741"/>
      <w:bookmarkStart w:id="82" w:name="_Toc316373816"/>
      <w:bookmarkStart w:id="83" w:name="_Toc316373891"/>
      <w:bookmarkStart w:id="84" w:name="_Toc316373966"/>
      <w:bookmarkStart w:id="85" w:name="_Toc316387013"/>
      <w:bookmarkStart w:id="86" w:name="_Toc316387284"/>
      <w:bookmarkStart w:id="87" w:name="_Toc316387447"/>
      <w:bookmarkStart w:id="88" w:name="_Toc273370368"/>
      <w:bookmarkStart w:id="89" w:name="_Toc275115373"/>
      <w:bookmarkStart w:id="90" w:name="_Toc276464078"/>
      <w:bookmarkStart w:id="91" w:name="_Ref319922010"/>
      <w:bookmarkStart w:id="92" w:name="_Toc320549718"/>
      <w:bookmarkEnd w:id="80"/>
      <w:bookmarkEnd w:id="81"/>
      <w:bookmarkEnd w:id="82"/>
      <w:bookmarkEnd w:id="83"/>
      <w:bookmarkEnd w:id="84"/>
      <w:bookmarkEnd w:id="85"/>
      <w:bookmarkEnd w:id="86"/>
      <w:bookmarkEnd w:id="87"/>
      <w:r w:rsidRPr="00ED4510">
        <w:rPr>
          <w:sz w:val="24"/>
          <w:szCs w:val="24"/>
        </w:rPr>
        <w:t>Система предназначена для автоматизации процессов делоп</w:t>
      </w:r>
      <w:r w:rsidR="006D45DF">
        <w:rPr>
          <w:sz w:val="24"/>
          <w:szCs w:val="24"/>
        </w:rPr>
        <w:t xml:space="preserve">роизводства и документооборота </w:t>
      </w:r>
      <w:r w:rsidRPr="00ED4510">
        <w:rPr>
          <w:sz w:val="24"/>
          <w:szCs w:val="24"/>
        </w:rPr>
        <w:t>АО</w:t>
      </w:r>
      <w:r w:rsidR="00AF4498" w:rsidRPr="00ED4510">
        <w:rPr>
          <w:sz w:val="24"/>
          <w:szCs w:val="24"/>
        </w:rPr>
        <w:t> </w:t>
      </w:r>
      <w:r w:rsidRPr="00ED4510">
        <w:rPr>
          <w:sz w:val="24"/>
          <w:szCs w:val="24"/>
        </w:rPr>
        <w:t>«</w:t>
      </w:r>
      <w:r w:rsidR="006D45DF">
        <w:rPr>
          <w:sz w:val="24"/>
          <w:szCs w:val="24"/>
        </w:rPr>
        <w:t>Янтарьэнерго</w:t>
      </w:r>
      <w:r w:rsidRPr="00ED4510">
        <w:rPr>
          <w:sz w:val="24"/>
          <w:szCs w:val="24"/>
        </w:rPr>
        <w:t xml:space="preserve">», осуществляемого в соответствии с требованиями регламентирующих нормативных документов Общества. </w:t>
      </w:r>
    </w:p>
    <w:p w:rsidR="00C8126C" w:rsidRPr="00ED4510" w:rsidRDefault="006D45DF" w:rsidP="0078314E">
      <w:pPr>
        <w:spacing w:line="276" w:lineRule="auto"/>
        <w:ind w:right="-2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СЭД </w:t>
      </w:r>
      <w:r w:rsidR="00C8126C" w:rsidRPr="00ED4510">
        <w:rPr>
          <w:sz w:val="24"/>
          <w:szCs w:val="24"/>
        </w:rPr>
        <w:t>АО «</w:t>
      </w:r>
      <w:r>
        <w:rPr>
          <w:sz w:val="24"/>
          <w:szCs w:val="24"/>
        </w:rPr>
        <w:t>Янтарьэнерго</w:t>
      </w:r>
      <w:r w:rsidR="00C8126C" w:rsidRPr="00ED4510">
        <w:rPr>
          <w:sz w:val="24"/>
          <w:szCs w:val="24"/>
        </w:rPr>
        <w:t>» предназначена для: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регистрации и учёта документов</w:t>
      </w:r>
      <w:r w:rsidR="00E65E07">
        <w:rPr>
          <w:sz w:val="24"/>
          <w:szCs w:val="24"/>
        </w:rPr>
        <w:t>;</w:t>
      </w:r>
      <w:r w:rsidRPr="00ED4510">
        <w:rPr>
          <w:sz w:val="24"/>
          <w:szCs w:val="24"/>
        </w:rPr>
        <w:t xml:space="preserve"> 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подготовки проектов документов, их согласования и утверждения</w:t>
      </w:r>
      <w:r w:rsidR="00E65E07">
        <w:rPr>
          <w:sz w:val="24"/>
          <w:szCs w:val="24"/>
        </w:rPr>
        <w:t>;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подготовки резолюций/поручений, </w:t>
      </w:r>
      <w:r w:rsidR="00AF4498" w:rsidRPr="00ED4510">
        <w:rPr>
          <w:sz w:val="24"/>
          <w:szCs w:val="24"/>
        </w:rPr>
        <w:t xml:space="preserve">их </w:t>
      </w:r>
      <w:r w:rsidRPr="00ED4510">
        <w:rPr>
          <w:sz w:val="24"/>
          <w:szCs w:val="24"/>
        </w:rPr>
        <w:t>доведения до исполнителей и контроля хода их исполнения;</w:t>
      </w:r>
    </w:p>
    <w:p w:rsidR="00C8126C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поиска документов;</w:t>
      </w:r>
    </w:p>
    <w:p w:rsidR="00E65E07" w:rsidRPr="00ED4510" w:rsidRDefault="00E65E07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формирования отчётности по делопроизводственным процессам</w:t>
      </w:r>
      <w:r w:rsidR="00502501">
        <w:rPr>
          <w:sz w:val="24"/>
          <w:szCs w:val="24"/>
        </w:rPr>
        <w:t>;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поддержки сквозного документооборота в группе компаний «Россети».</w:t>
      </w:r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93" w:name="_Toc443500593"/>
      <w:bookmarkStart w:id="94" w:name="_Toc415132962"/>
      <w:bookmarkStart w:id="95" w:name="_Toc430013707"/>
      <w:bookmarkStart w:id="96" w:name="_Toc9348647"/>
      <w:bookmarkStart w:id="97" w:name="_Toc32068068"/>
      <w:bookmarkEnd w:id="93"/>
      <w:r w:rsidRPr="00D14713">
        <w:rPr>
          <w:rFonts w:ascii="Times New Roman" w:hAnsi="Times New Roman"/>
          <w:szCs w:val="24"/>
        </w:rPr>
        <w:t>Цели создания Системы</w:t>
      </w:r>
      <w:bookmarkEnd w:id="88"/>
      <w:bookmarkEnd w:id="89"/>
      <w:bookmarkEnd w:id="90"/>
      <w:bookmarkEnd w:id="91"/>
      <w:bookmarkEnd w:id="92"/>
      <w:bookmarkEnd w:id="94"/>
      <w:bookmarkEnd w:id="95"/>
      <w:bookmarkEnd w:id="96"/>
      <w:bookmarkEnd w:id="97"/>
    </w:p>
    <w:p w:rsidR="00C8126C" w:rsidRPr="00ED4510" w:rsidRDefault="006D45DF" w:rsidP="0078314E">
      <w:pPr>
        <w:spacing w:line="276" w:lineRule="auto"/>
        <w:ind w:right="-2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Целью создания СЭД </w:t>
      </w:r>
      <w:r w:rsidR="00C8126C" w:rsidRPr="00ED4510">
        <w:rPr>
          <w:sz w:val="24"/>
          <w:szCs w:val="24"/>
        </w:rPr>
        <w:t>АО «</w:t>
      </w:r>
      <w:r>
        <w:rPr>
          <w:sz w:val="24"/>
          <w:szCs w:val="24"/>
        </w:rPr>
        <w:t>Янтарьэнерго</w:t>
      </w:r>
      <w:r w:rsidR="00C8126C" w:rsidRPr="00ED4510">
        <w:rPr>
          <w:sz w:val="24"/>
          <w:szCs w:val="24"/>
        </w:rPr>
        <w:t>» является повышение эффективности деятельности Заказчика за счет: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внедрения решения в части автоматизации делопроизводства и документооборота Заказчика;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 xml:space="preserve">унификации и оптимизации процессов документооборота и делопроизводства Заказчика; 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повышения эффективности взаимодействия между Исполнительным аппаратом и филиалами Заказчика;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повышения эффективности работы с документами;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обеспечения контроля исполнительской дисциплины в части делопроизводства и документооборота;</w:t>
      </w:r>
    </w:p>
    <w:p w:rsidR="00C8126C" w:rsidRPr="00ED4510" w:rsidRDefault="00C8126C" w:rsidP="0078314E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создания синхронизированного информационного пространства документооборота с</w:t>
      </w:r>
      <w:r w:rsidR="0078314E">
        <w:rPr>
          <w:sz w:val="24"/>
          <w:szCs w:val="24"/>
        </w:rPr>
        <w:t>  </w:t>
      </w:r>
      <w:r w:rsidRPr="00ED4510">
        <w:rPr>
          <w:sz w:val="24"/>
          <w:szCs w:val="24"/>
        </w:rPr>
        <w:t xml:space="preserve">управляющей организацией (ПАО «Россети»). </w:t>
      </w:r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98" w:name="_Toc524943517"/>
      <w:bookmarkStart w:id="99" w:name="_Toc9348648"/>
      <w:bookmarkStart w:id="100" w:name="_Toc32068069"/>
      <w:r w:rsidRPr="00D14713">
        <w:rPr>
          <w:rFonts w:ascii="Times New Roman" w:hAnsi="Times New Roman"/>
          <w:szCs w:val="24"/>
        </w:rPr>
        <w:t xml:space="preserve">Задачи создания </w:t>
      </w:r>
      <w:bookmarkEnd w:id="98"/>
      <w:r w:rsidRPr="00D14713">
        <w:rPr>
          <w:rFonts w:ascii="Times New Roman" w:hAnsi="Times New Roman"/>
          <w:szCs w:val="24"/>
        </w:rPr>
        <w:t>Системы</w:t>
      </w:r>
      <w:bookmarkEnd w:id="99"/>
      <w:bookmarkEnd w:id="100"/>
    </w:p>
    <w:p w:rsidR="00C8126C" w:rsidRPr="00ED4510" w:rsidRDefault="00C8126C" w:rsidP="003C7A2D">
      <w:pPr>
        <w:spacing w:line="276" w:lineRule="auto"/>
        <w:ind w:right="-2" w:firstLine="709"/>
        <w:rPr>
          <w:sz w:val="24"/>
          <w:szCs w:val="24"/>
        </w:rPr>
      </w:pPr>
      <w:r w:rsidRPr="00ED4510">
        <w:rPr>
          <w:sz w:val="24"/>
          <w:szCs w:val="24"/>
        </w:rPr>
        <w:t>Для достижения поставленных целей потребуется решение следующих задач:</w:t>
      </w:r>
    </w:p>
    <w:p w:rsidR="00C8126C" w:rsidRPr="00ED45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проектирование, разработка и внедрение технологичной, мобильной и современной СЭД;</w:t>
      </w:r>
    </w:p>
    <w:p w:rsidR="00C8126C" w:rsidRPr="00ED45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миграция данных из существующей и эксплуатируемой у Заказчика АСУД на базе Documentum;</w:t>
      </w:r>
    </w:p>
    <w:p w:rsidR="00C8126C" w:rsidRPr="00ED45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D4510">
        <w:rPr>
          <w:sz w:val="24"/>
          <w:szCs w:val="24"/>
        </w:rPr>
        <w:t>интеграция Системы в единое информационное пространство электронного документооборота ПАО «Россети» и ДЗО ПАО «Россети», с поддержкой механизма сквозных бизнес-процессов обработки входящих, исходящих документов, ОРД</w:t>
      </w:r>
      <w:r w:rsidR="00552628">
        <w:rPr>
          <w:sz w:val="24"/>
          <w:szCs w:val="24"/>
        </w:rPr>
        <w:t>, документов Правления, Комитетов</w:t>
      </w:r>
      <w:r w:rsidRPr="00ED4510">
        <w:rPr>
          <w:sz w:val="24"/>
          <w:szCs w:val="24"/>
        </w:rPr>
        <w:t>, Совета директоров,</w:t>
      </w:r>
      <w:r w:rsidR="00552628">
        <w:rPr>
          <w:sz w:val="24"/>
          <w:szCs w:val="24"/>
        </w:rPr>
        <w:t xml:space="preserve"> ЦКК,</w:t>
      </w:r>
      <w:r w:rsidRPr="00ED4510">
        <w:rPr>
          <w:sz w:val="24"/>
          <w:szCs w:val="24"/>
        </w:rPr>
        <w:t xml:space="preserve"> а также исполнения резолюций по документам.</w:t>
      </w:r>
    </w:p>
    <w:p w:rsidR="00AA306C" w:rsidRPr="00D14713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101" w:name="_Toc32068070"/>
      <w:r w:rsidRPr="00D14713">
        <w:rPr>
          <w:rFonts w:ascii="Times New Roman" w:hAnsi="Times New Roman"/>
        </w:rPr>
        <w:t>Характеристика объектов автоматизации</w:t>
      </w:r>
      <w:bookmarkEnd w:id="73"/>
      <w:bookmarkEnd w:id="74"/>
      <w:bookmarkEnd w:id="75"/>
      <w:bookmarkEnd w:id="76"/>
      <w:bookmarkEnd w:id="77"/>
      <w:bookmarkEnd w:id="78"/>
      <w:bookmarkEnd w:id="79"/>
      <w:bookmarkEnd w:id="101"/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102" w:name="_Toc415132964"/>
      <w:bookmarkStart w:id="103" w:name="_Toc430013709"/>
      <w:bookmarkStart w:id="104" w:name="_Toc9348650"/>
      <w:bookmarkStart w:id="105" w:name="_Toc32068071"/>
      <w:bookmarkStart w:id="106" w:name="_Toc320549720"/>
      <w:bookmarkStart w:id="107" w:name="_Toc275115374"/>
      <w:bookmarkStart w:id="108" w:name="_Toc276464080"/>
      <w:r w:rsidRPr="00D14713">
        <w:rPr>
          <w:rFonts w:ascii="Times New Roman" w:hAnsi="Times New Roman"/>
          <w:szCs w:val="24"/>
        </w:rPr>
        <w:t>Профиль организации Заказчика</w:t>
      </w:r>
      <w:bookmarkEnd w:id="102"/>
      <w:bookmarkEnd w:id="103"/>
      <w:bookmarkEnd w:id="104"/>
      <w:bookmarkEnd w:id="105"/>
    </w:p>
    <w:p w:rsidR="006D45DF" w:rsidRPr="006D45DF" w:rsidRDefault="006D45DF" w:rsidP="0078314E">
      <w:pPr>
        <w:spacing w:line="276" w:lineRule="auto"/>
        <w:ind w:right="-2" w:firstLine="709"/>
        <w:jc w:val="both"/>
        <w:rPr>
          <w:sz w:val="24"/>
          <w:szCs w:val="24"/>
        </w:rPr>
      </w:pPr>
      <w:bookmarkStart w:id="109" w:name="_Ref319227476"/>
      <w:bookmarkStart w:id="110" w:name="_Toc320549722"/>
      <w:bookmarkStart w:id="111" w:name="_Toc415132965"/>
      <w:bookmarkStart w:id="112" w:name="_Toc430013710"/>
      <w:bookmarkEnd w:id="106"/>
      <w:r w:rsidRPr="006D45DF">
        <w:rPr>
          <w:sz w:val="24"/>
          <w:szCs w:val="24"/>
        </w:rPr>
        <w:t>Акционерное общество «Янтарьэнерго» создано в 1945 году, и сегодня является самой крупной сетевой компанией на территории Калининградской области. «Янтарьэнерго» обеспечивает жизнедеятельность и конкурентоспособность промышленных, гражданских и других объектов региона через эффективную поставку электрической энергии региональным потребителям.</w:t>
      </w:r>
    </w:p>
    <w:p w:rsidR="006D45DF" w:rsidRPr="006D45DF" w:rsidRDefault="006D45DF" w:rsidP="0078314E">
      <w:pPr>
        <w:spacing w:line="276" w:lineRule="auto"/>
        <w:ind w:right="-2" w:firstLine="709"/>
        <w:jc w:val="both"/>
        <w:rPr>
          <w:sz w:val="24"/>
          <w:szCs w:val="24"/>
        </w:rPr>
      </w:pPr>
      <w:r w:rsidRPr="006D45DF">
        <w:rPr>
          <w:sz w:val="24"/>
          <w:szCs w:val="24"/>
        </w:rPr>
        <w:t>Территория обслуживания:</w:t>
      </w:r>
      <w:r>
        <w:rPr>
          <w:sz w:val="24"/>
          <w:szCs w:val="24"/>
        </w:rPr>
        <w:t xml:space="preserve"> э</w:t>
      </w:r>
      <w:r w:rsidRPr="006D45DF">
        <w:rPr>
          <w:sz w:val="24"/>
          <w:szCs w:val="24"/>
        </w:rPr>
        <w:t>нергосистема территориально изолирована от энергосистемы РФ и имеет 6 межгосударственных связей с энергосистемой Литвы. Территория обслуживания 15,1 тыс. кв. км.</w:t>
      </w:r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113" w:name="_Toc9348651"/>
      <w:bookmarkStart w:id="114" w:name="_Toc32068072"/>
      <w:r w:rsidRPr="00D14713">
        <w:rPr>
          <w:rFonts w:ascii="Times New Roman" w:hAnsi="Times New Roman"/>
          <w:szCs w:val="24"/>
        </w:rPr>
        <w:t xml:space="preserve">Организационный объем </w:t>
      </w:r>
      <w:bookmarkEnd w:id="107"/>
      <w:bookmarkEnd w:id="108"/>
      <w:bookmarkEnd w:id="109"/>
      <w:bookmarkEnd w:id="110"/>
      <w:bookmarkEnd w:id="111"/>
      <w:bookmarkEnd w:id="112"/>
      <w:r w:rsidRPr="00D14713">
        <w:rPr>
          <w:rFonts w:ascii="Times New Roman" w:hAnsi="Times New Roman"/>
          <w:szCs w:val="24"/>
        </w:rPr>
        <w:t>объектов автоматизации</w:t>
      </w:r>
      <w:bookmarkEnd w:id="113"/>
      <w:bookmarkEnd w:id="114"/>
    </w:p>
    <w:p w:rsidR="00C8126C" w:rsidRPr="00ED4510" w:rsidRDefault="00C8126C" w:rsidP="003C7A2D">
      <w:pPr>
        <w:spacing w:line="276" w:lineRule="auto"/>
        <w:ind w:right="-2" w:firstLine="709"/>
        <w:rPr>
          <w:sz w:val="24"/>
          <w:szCs w:val="24"/>
        </w:rPr>
      </w:pPr>
      <w:bookmarkStart w:id="115" w:name="_Toc275115375"/>
      <w:bookmarkStart w:id="116" w:name="_Toc276464081"/>
      <w:bookmarkStart w:id="117" w:name="_Toc320549723"/>
      <w:r w:rsidRPr="00ED4510">
        <w:rPr>
          <w:sz w:val="24"/>
          <w:szCs w:val="24"/>
        </w:rPr>
        <w:t>В организационный объём объектов автоматизации должны входить:</w:t>
      </w:r>
    </w:p>
    <w:p w:rsidR="00C8126C" w:rsidRPr="00ED4510" w:rsidRDefault="006D45DF" w:rsidP="003C7A2D">
      <w:pPr>
        <w:pStyle w:val="af2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Исполнительный аппарат </w:t>
      </w:r>
      <w:r w:rsidR="00C8126C" w:rsidRPr="00ED4510">
        <w:rPr>
          <w:sz w:val="24"/>
          <w:szCs w:val="24"/>
        </w:rPr>
        <w:t>АО «</w:t>
      </w:r>
      <w:r>
        <w:rPr>
          <w:sz w:val="24"/>
          <w:szCs w:val="24"/>
        </w:rPr>
        <w:t>Янтарьэнерго</w:t>
      </w:r>
      <w:r w:rsidR="00C8126C" w:rsidRPr="00ED4510">
        <w:rPr>
          <w:sz w:val="24"/>
          <w:szCs w:val="24"/>
        </w:rPr>
        <w:t>»;</w:t>
      </w:r>
    </w:p>
    <w:p w:rsidR="00C8126C" w:rsidRPr="00ED4510" w:rsidRDefault="006D45DF" w:rsidP="003C7A2D">
      <w:pPr>
        <w:pStyle w:val="af2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Филиалы </w:t>
      </w:r>
      <w:r w:rsidR="00C8126C" w:rsidRPr="00ED4510">
        <w:rPr>
          <w:sz w:val="24"/>
          <w:szCs w:val="24"/>
        </w:rPr>
        <w:t>АО «</w:t>
      </w:r>
      <w:r>
        <w:rPr>
          <w:sz w:val="24"/>
          <w:szCs w:val="24"/>
        </w:rPr>
        <w:t>Янтарьэнерго</w:t>
      </w:r>
      <w:r w:rsidR="00C8126C" w:rsidRPr="00ED4510">
        <w:rPr>
          <w:sz w:val="24"/>
          <w:szCs w:val="24"/>
        </w:rPr>
        <w:t>»:</w:t>
      </w:r>
    </w:p>
    <w:p w:rsidR="00C8126C" w:rsidRDefault="006D45DF" w:rsidP="003C7A2D">
      <w:pPr>
        <w:pStyle w:val="af2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1701" w:right="-2"/>
        <w:jc w:val="both"/>
        <w:rPr>
          <w:sz w:val="24"/>
          <w:szCs w:val="24"/>
        </w:rPr>
      </w:pPr>
      <w:r>
        <w:rPr>
          <w:sz w:val="24"/>
          <w:szCs w:val="24"/>
        </w:rPr>
        <w:t>Городские электрические сети;</w:t>
      </w:r>
    </w:p>
    <w:p w:rsidR="006D45DF" w:rsidRDefault="006D45DF" w:rsidP="003C7A2D">
      <w:pPr>
        <w:pStyle w:val="af2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1701" w:right="-2"/>
        <w:jc w:val="both"/>
        <w:rPr>
          <w:sz w:val="24"/>
          <w:szCs w:val="24"/>
        </w:rPr>
      </w:pPr>
      <w:r>
        <w:rPr>
          <w:sz w:val="24"/>
          <w:szCs w:val="24"/>
        </w:rPr>
        <w:t>Западные электрические сети;</w:t>
      </w:r>
    </w:p>
    <w:p w:rsidR="006D45DF" w:rsidRDefault="006D45DF" w:rsidP="003C7A2D">
      <w:pPr>
        <w:pStyle w:val="af2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1701" w:right="-2"/>
        <w:jc w:val="both"/>
        <w:rPr>
          <w:sz w:val="24"/>
          <w:szCs w:val="24"/>
        </w:rPr>
      </w:pPr>
      <w:r>
        <w:rPr>
          <w:sz w:val="24"/>
          <w:szCs w:val="24"/>
        </w:rPr>
        <w:t>Восточные электрические сети;</w:t>
      </w:r>
    </w:p>
    <w:p w:rsidR="006D45DF" w:rsidRDefault="006D45DF" w:rsidP="003C7A2D">
      <w:pPr>
        <w:pStyle w:val="af2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ind w:left="1701" w:right="-2"/>
        <w:jc w:val="both"/>
        <w:rPr>
          <w:sz w:val="24"/>
          <w:szCs w:val="24"/>
        </w:rPr>
      </w:pPr>
      <w:r>
        <w:rPr>
          <w:sz w:val="24"/>
          <w:szCs w:val="24"/>
        </w:rPr>
        <w:t>Энергоремонт.</w:t>
      </w:r>
    </w:p>
    <w:p w:rsidR="00C8126C" w:rsidRPr="00D14713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118" w:name="_Toc415132966"/>
      <w:bookmarkStart w:id="119" w:name="_Toc430013711"/>
      <w:bookmarkStart w:id="120" w:name="_Toc9348652"/>
      <w:bookmarkStart w:id="121" w:name="_Toc32068073"/>
      <w:bookmarkEnd w:id="115"/>
      <w:bookmarkEnd w:id="116"/>
      <w:bookmarkEnd w:id="117"/>
      <w:r w:rsidRPr="00D14713">
        <w:rPr>
          <w:rFonts w:ascii="Times New Roman" w:hAnsi="Times New Roman"/>
          <w:szCs w:val="24"/>
        </w:rPr>
        <w:t>Объект автоматизации</w:t>
      </w:r>
      <w:bookmarkEnd w:id="118"/>
      <w:bookmarkEnd w:id="119"/>
      <w:bookmarkEnd w:id="120"/>
      <w:bookmarkEnd w:id="121"/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Объектом автоматизации является совокупность процессов делоп</w:t>
      </w:r>
      <w:r w:rsidR="006B5008">
        <w:rPr>
          <w:sz w:val="24"/>
          <w:szCs w:val="24"/>
        </w:rPr>
        <w:t xml:space="preserve">роизводства и документооборота </w:t>
      </w:r>
      <w:r w:rsidRPr="00EF151B">
        <w:rPr>
          <w:sz w:val="24"/>
          <w:szCs w:val="24"/>
        </w:rPr>
        <w:t>АО</w:t>
      </w:r>
      <w:r w:rsidR="00673EED" w:rsidRPr="00EF151B">
        <w:rPr>
          <w:sz w:val="24"/>
          <w:szCs w:val="24"/>
        </w:rPr>
        <w:t> </w:t>
      </w:r>
      <w:r w:rsidRPr="00EF151B">
        <w:rPr>
          <w:sz w:val="24"/>
          <w:szCs w:val="24"/>
        </w:rPr>
        <w:t>«</w:t>
      </w:r>
      <w:r w:rsidR="006D45DF">
        <w:rPr>
          <w:sz w:val="24"/>
          <w:szCs w:val="24"/>
        </w:rPr>
        <w:t>Янтарьэнерго</w:t>
      </w:r>
      <w:r w:rsidRPr="00EF151B">
        <w:rPr>
          <w:sz w:val="24"/>
          <w:szCs w:val="24"/>
        </w:rPr>
        <w:t>», включающая процессы: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регистрации, учёта и обработки входящей и исходящей корреспонденции;</w:t>
      </w:r>
    </w:p>
    <w:p w:rsidR="00C8126C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подготовки, согласования и подписания организационно-распорядительных и внутренних документов, их доведения до исполнителей и контроля исполнения;</w:t>
      </w:r>
    </w:p>
    <w:p w:rsidR="00313457" w:rsidRPr="00313457" w:rsidRDefault="00313457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13457">
        <w:rPr>
          <w:sz w:val="24"/>
          <w:szCs w:val="24"/>
        </w:rPr>
        <w:t xml:space="preserve">формирования, согласования, подписания и регистрации </w:t>
      </w:r>
      <w:r w:rsidR="006B5008">
        <w:rPr>
          <w:sz w:val="24"/>
          <w:szCs w:val="24"/>
        </w:rPr>
        <w:t>доверенностей</w:t>
      </w:r>
      <w:r w:rsidRPr="00313457">
        <w:rPr>
          <w:sz w:val="24"/>
          <w:szCs w:val="24"/>
        </w:rPr>
        <w:t>;</w:t>
      </w:r>
    </w:p>
    <w:p w:rsidR="00313457" w:rsidRDefault="00313457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13457">
        <w:rPr>
          <w:sz w:val="24"/>
          <w:szCs w:val="24"/>
        </w:rPr>
        <w:t>подготовки, согласования и подписания</w:t>
      </w:r>
      <w:r>
        <w:rPr>
          <w:sz w:val="24"/>
          <w:szCs w:val="24"/>
        </w:rPr>
        <w:t>, а также отправки внутренним адресатам внутренних документов (служебных записок);</w:t>
      </w:r>
      <w:r w:rsidR="00C8126C" w:rsidRPr="00EF151B">
        <w:rPr>
          <w:sz w:val="24"/>
          <w:szCs w:val="24"/>
        </w:rPr>
        <w:t xml:space="preserve"> 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постановки документов на контроль и контроль исполнения;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формирования статистических отчетов по документам;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работы с документами, составляющими коммерческую и служебную тайну;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создания синхронизированного информационного пространства документооборота с ПАО «Россети», его филиалами, дочерними и зависимыми обществами.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предусматривать возможность расширения функциональности в будущем. Организационно-техническое обеспечение эксплуатации Системы производится Заказчиком.</w:t>
      </w:r>
    </w:p>
    <w:p w:rsidR="00AA306C" w:rsidRPr="008F6BE8" w:rsidRDefault="00AA306C" w:rsidP="003C7A2D">
      <w:pPr>
        <w:widowControl/>
        <w:autoSpaceDE/>
        <w:autoSpaceDN/>
        <w:adjustRightInd/>
        <w:spacing w:after="200" w:line="276" w:lineRule="auto"/>
      </w:pPr>
      <w:r w:rsidRPr="008F6BE8">
        <w:br w:type="page"/>
      </w:r>
    </w:p>
    <w:p w:rsidR="00AA306C" w:rsidRPr="00FC06E0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122" w:name="_Toc276464082"/>
      <w:bookmarkStart w:id="123" w:name="_Toc320549730"/>
      <w:bookmarkStart w:id="124" w:name="_Toc415132967"/>
      <w:bookmarkStart w:id="125" w:name="_Toc430013712"/>
      <w:bookmarkStart w:id="126" w:name="_Toc9348653"/>
      <w:bookmarkStart w:id="127" w:name="_Toc32068074"/>
      <w:r w:rsidRPr="00FC06E0">
        <w:rPr>
          <w:rFonts w:ascii="Times New Roman" w:hAnsi="Times New Roman"/>
        </w:rPr>
        <w:t>Требования к Системе</w:t>
      </w:r>
      <w:bookmarkEnd w:id="122"/>
      <w:bookmarkEnd w:id="123"/>
      <w:bookmarkEnd w:id="124"/>
      <w:bookmarkEnd w:id="125"/>
      <w:bookmarkEnd w:id="126"/>
      <w:bookmarkEnd w:id="127"/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128" w:name="_Toc415132968"/>
      <w:bookmarkStart w:id="129" w:name="_Toc430013713"/>
      <w:bookmarkStart w:id="130" w:name="_Toc9348654"/>
      <w:bookmarkStart w:id="131" w:name="_Toc32068075"/>
      <w:bookmarkStart w:id="132" w:name="_Toc177034204"/>
      <w:bookmarkStart w:id="133" w:name="_Toc177034360"/>
      <w:bookmarkStart w:id="134" w:name="_Toc273370378"/>
      <w:r w:rsidRPr="00FC06E0">
        <w:rPr>
          <w:rFonts w:ascii="Times New Roman" w:hAnsi="Times New Roman"/>
          <w:szCs w:val="24"/>
        </w:rPr>
        <w:t>Общие требования</w:t>
      </w:r>
      <w:bookmarkEnd w:id="128"/>
      <w:bookmarkEnd w:id="129"/>
      <w:bookmarkEnd w:id="130"/>
      <w:bookmarkEnd w:id="131"/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быть реализована на базе программного комплекса электронного документооборота «СЭДО», свидетельство о государственной регистрации программы для ЭВМ № 2015661358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 xml:space="preserve">Система должна обеспечивать интеграцию всех объединяемых ею компонентов на основе их информационной совместимости по содержанию (единство понятий, терминов, определений), по системам классификации и кодирования, по форматам данных, по способам и формам представления данных общего пользования, по методам организации и агрегирования информации. 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обеспечивать соот</w:t>
      </w:r>
      <w:r w:rsidR="006B5008">
        <w:rPr>
          <w:sz w:val="24"/>
          <w:szCs w:val="24"/>
        </w:rPr>
        <w:t>ветствие функций применяемым в </w:t>
      </w:r>
      <w:r w:rsidRPr="00EF151B">
        <w:rPr>
          <w:sz w:val="24"/>
          <w:szCs w:val="24"/>
        </w:rPr>
        <w:t>АО «</w:t>
      </w:r>
      <w:r w:rsidR="006D45DF">
        <w:rPr>
          <w:sz w:val="24"/>
          <w:szCs w:val="24"/>
        </w:rPr>
        <w:t>Янтарьэнерго</w:t>
      </w:r>
      <w:r w:rsidRPr="00EF151B">
        <w:rPr>
          <w:sz w:val="24"/>
          <w:szCs w:val="24"/>
        </w:rPr>
        <w:t>» методологиям, положениям и стандартам реализации бизнес-процессов, информационную поддержку процессов накопления информации автоматизируемых процессов и минимизацию дублирования ввода информации.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обеспечивать функциональность не менее функциональности существующей автоматизированной системы управленческого документооборота.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135" w:name="_Toc415132970"/>
      <w:bookmarkStart w:id="136" w:name="_Toc430013715"/>
      <w:bookmarkStart w:id="137" w:name="_Toc9348655"/>
      <w:bookmarkStart w:id="138" w:name="_Toc32068076"/>
      <w:r w:rsidRPr="00FC06E0">
        <w:rPr>
          <w:i/>
        </w:rPr>
        <w:t>Требования к технической инфраструктуре Системы</w:t>
      </w:r>
      <w:bookmarkEnd w:id="135"/>
      <w:bookmarkEnd w:id="136"/>
      <w:bookmarkEnd w:id="137"/>
      <w:bookmarkEnd w:id="138"/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Структура аппаратного комплекса, лежащего в основе технической инфраструктуры, обеспечивающей функционирование Системы, должна обеспечивать высокую надёжность и производительность всех элементов Системы, централизованное управление ресурсами комплекса, а также допускать дальнейшее развитие.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Используемые компоненты и технологии должны соответствовать современным требованиям по безопасности хранения и обработки находящейся в нем информации.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обеспечивать бесперебойное подключение пользователей к серверам, формирующим инфраструктуру, к серверам доступа и к вспомогательным серверам, а также к системам управления.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Перевод Системы последовательно между фазами эксплуатации для проведения приёмочных испытаний должен проводиться без ущерба для работы пользователей Заказчика.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Доступ пользователей к Системе может осуществляться как через высокоскоростные локальные каналы связи с рабочих станций, так и с использованием средств терминального доступа, что позволяет существенно снизить нагрузку на каналы связи.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139" w:name="_Toc415132971"/>
      <w:bookmarkStart w:id="140" w:name="_Toc430013716"/>
      <w:bookmarkStart w:id="141" w:name="_Toc9348656"/>
      <w:bookmarkStart w:id="142" w:name="_Toc32068077"/>
      <w:r w:rsidRPr="00FC06E0">
        <w:rPr>
          <w:i/>
        </w:rPr>
        <w:t>Требования к режимам функционирования Системы</w:t>
      </w:r>
      <w:bookmarkEnd w:id="139"/>
      <w:bookmarkEnd w:id="140"/>
      <w:bookmarkEnd w:id="141"/>
      <w:bookmarkEnd w:id="142"/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функционировать круглосуточно: 7 дней в неделю, 24 часа в сутки, единовременный незапланированный простой не должен превышать 1 час.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 зависимости от состояния компонентов Системы выделяются следующие основные режимы функционирования: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Штатный режим, при котором решение прикладных задач Системы обеспечивается основным набором оборудования Системы и все компоненты выполняют все свои функции.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Резервный режим, при котором решение задач обеспечивается резервным для данных задач оборудованием Системы, обеспечивая полную функциональность и производительность Системы.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Восстановительный режим, при котором осуществляется переход от резервного режима эксплуатации к штатному режиму.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 xml:space="preserve">Режим обслуживания. В данном режиме производится выполнение резервного копирования данных Системы и/или выполнение профилактических мероприятий. В данном режиме не происходит изменений функциональности и производительности </w:t>
      </w:r>
      <w:r w:rsidR="00552628">
        <w:rPr>
          <w:sz w:val="24"/>
          <w:szCs w:val="24"/>
        </w:rPr>
        <w:t>Системы.</w:t>
      </w:r>
      <w:r w:rsidRPr="00EF151B">
        <w:rPr>
          <w:sz w:val="24"/>
          <w:szCs w:val="24"/>
        </w:rPr>
        <w:t xml:space="preserve"> </w:t>
      </w:r>
      <w:r w:rsidR="00552628">
        <w:rPr>
          <w:sz w:val="24"/>
          <w:szCs w:val="24"/>
        </w:rPr>
        <w:t>О</w:t>
      </w:r>
      <w:r w:rsidRPr="00EF151B">
        <w:rPr>
          <w:sz w:val="24"/>
          <w:szCs w:val="24"/>
        </w:rPr>
        <w:t>днако, работ</w:t>
      </w:r>
      <w:r w:rsidR="00552628">
        <w:rPr>
          <w:sz w:val="24"/>
          <w:szCs w:val="24"/>
        </w:rPr>
        <w:t>а</w:t>
      </w:r>
      <w:r w:rsidRPr="00EF151B">
        <w:rPr>
          <w:sz w:val="24"/>
          <w:szCs w:val="24"/>
        </w:rPr>
        <w:t xml:space="preserve"> Системы с данном режиме возможна в периоды наименьшей продуктивной нагрузки на Систему.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 штатном и резервном режимах функционирования Система должна обеспечивать: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непрерывную работу пользователей;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выполнение всех своих основных функций – хранение, обработка, поиск и доступ к информации с заданными параметрами производительности.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 восстановительном режиме функционирования Система должна обеспечивать: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непрерывную работу пользователей с учетом допустимого снижения производительности, но без ограничения основных пользовательских функций;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выполнение отдельных ресурсоемких операций по обработке данных;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проведение технического обслуживания, в том числе автоматизированного.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  <w:lang w:val="x-none"/>
        </w:rPr>
      </w:pPr>
      <w:r w:rsidRPr="00EF151B">
        <w:rPr>
          <w:sz w:val="24"/>
          <w:szCs w:val="24"/>
          <w:lang w:val="x-none"/>
        </w:rPr>
        <w:t>Общее время функционирования Системы в восстановительном режим</w:t>
      </w:r>
      <w:r w:rsidRPr="00EF151B">
        <w:rPr>
          <w:sz w:val="24"/>
          <w:szCs w:val="24"/>
        </w:rPr>
        <w:t>е</w:t>
      </w:r>
      <w:r w:rsidRPr="00EF151B">
        <w:rPr>
          <w:sz w:val="24"/>
          <w:szCs w:val="24"/>
          <w:lang w:val="x-none"/>
        </w:rPr>
        <w:t xml:space="preserve"> не должно превышать 10% от времени работы в основном режиме и должно приходиться (за исключением аварийных ситуаций) на нерабочие часы основного числа пользователей.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  <w:lang w:val="x-none"/>
        </w:rPr>
      </w:pPr>
      <w:r w:rsidRPr="00EF151B">
        <w:rPr>
          <w:sz w:val="24"/>
          <w:szCs w:val="24"/>
          <w:lang w:val="x-none"/>
        </w:rPr>
        <w:t>В режиме обслуживания Система должна обеспечивать: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проведение технического обслуживания, требующего полной или частичной остановки компонентов Системы, но не оказывающего существенного негативного влияния на основную работу пользователей;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модернизацию аппаратно-программного комплекса;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устранение аварийных ситуаций.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  <w:lang w:val="x-none"/>
        </w:rPr>
      </w:pPr>
      <w:r w:rsidRPr="00EF151B">
        <w:rPr>
          <w:sz w:val="24"/>
          <w:szCs w:val="24"/>
          <w:lang w:val="x-none"/>
        </w:rPr>
        <w:t xml:space="preserve">Общее время режима обслуживания Системы не должно превышать </w:t>
      </w:r>
      <w:r w:rsidRPr="00EF151B">
        <w:rPr>
          <w:sz w:val="24"/>
          <w:szCs w:val="24"/>
        </w:rPr>
        <w:t>двух часов в сутки</w:t>
      </w:r>
      <w:r w:rsidRPr="00EF151B">
        <w:rPr>
          <w:sz w:val="24"/>
          <w:szCs w:val="24"/>
          <w:lang w:val="x-none"/>
        </w:rPr>
        <w:t xml:space="preserve"> и должно приходиться на нерабочие часы основного числа пользователей.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143" w:name="_Toc415132972"/>
      <w:bookmarkStart w:id="144" w:name="_Toc430013717"/>
      <w:bookmarkStart w:id="145" w:name="_Toc9348657"/>
      <w:bookmarkStart w:id="146" w:name="_Toc32068078"/>
      <w:r w:rsidRPr="00FC06E0">
        <w:rPr>
          <w:i/>
        </w:rPr>
        <w:t xml:space="preserve">Требования к </w:t>
      </w:r>
      <w:bookmarkEnd w:id="143"/>
      <w:bookmarkEnd w:id="144"/>
      <w:bookmarkEnd w:id="145"/>
      <w:r w:rsidRPr="00FC06E0">
        <w:rPr>
          <w:i/>
        </w:rPr>
        <w:t>надёжности</w:t>
      </w:r>
      <w:bookmarkEnd w:id="146"/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Уровень надёжности Системы зависит от основных факторов: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надёжности и отказоустойчивости используемых технических средств в составе технической инфраструктуры (серверное оборудование, сетевое оборудование, рабочие станции пользователей);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надёжности функционирования прикладного программного обеспечения;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квалификации персонала, администрирующего и обслуживающего Систему;</w:t>
      </w:r>
    </w:p>
    <w:p w:rsidR="00C8126C" w:rsidRPr="00EF151B" w:rsidRDefault="00C8126C" w:rsidP="00831B47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качества планирования и организации работ по сопровождению Системы.</w:t>
      </w:r>
    </w:p>
    <w:p w:rsidR="00C8126C" w:rsidRPr="00EF151B" w:rsidRDefault="00C8126C" w:rsidP="00831B47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Для обеспечения надёжности функционирования прикладного программного обеспечения Системы: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должно использоваться только лицензионное ПО с действующей технической поддержкой от производителей. Требования к лицензиям на прикладное ПО предоставляются исполнителем на этапе проектирования Системы;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компоненты используемого прикладного ПО не должны нарушать целостности друг друга;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смежные внешние системы должны функционировать в штатном режиме.</w:t>
      </w:r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Проведение регламентных и профилактических работ по обслуживанию Системы в рабочее время не должно нарушать режима ее функционирования.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47" w:name="_Toc341435687"/>
      <w:bookmarkStart w:id="148" w:name="_Toc430013718"/>
      <w:bookmarkStart w:id="149" w:name="_Toc9348658"/>
      <w:bookmarkStart w:id="150" w:name="_Toc32068079"/>
      <w:r w:rsidRPr="00FC06E0">
        <w:rPr>
          <w:i/>
        </w:rPr>
        <w:t>Требования к доступности</w:t>
      </w:r>
      <w:bookmarkEnd w:id="147"/>
      <w:bookmarkEnd w:id="148"/>
      <w:bookmarkEnd w:id="149"/>
      <w:bookmarkEnd w:id="150"/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 xml:space="preserve">Доступ пользователя и администратора в Систему должен быть реализован через веб-интерфейс и позволять выполнение всех функциональных задач через любой известный интернет-браузер.  </w:t>
      </w:r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Максимально допустимое целевое время восстановления (Recovery Time Objective, RTO) для Системы должна составлять не более 4 часов с учетом времени восстановления данных из резервной копии.</w:t>
      </w:r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Максимально допустимая потеря данных (целевая точка восстановления (Recovery Point Objective, RPO)) для системы должна составлять не более 1 часа.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51" w:name="_Toc9348699"/>
      <w:bookmarkStart w:id="152" w:name="_Toc32068080"/>
      <w:r w:rsidRPr="00FC06E0">
        <w:rPr>
          <w:i/>
        </w:rPr>
        <w:t>Требования к патентной чистоте</w:t>
      </w:r>
      <w:bookmarkEnd w:id="151"/>
      <w:bookmarkEnd w:id="152"/>
    </w:p>
    <w:p w:rsidR="00C8126C" w:rsidRPr="008F6BE8" w:rsidRDefault="00C8126C" w:rsidP="009149A8">
      <w:pPr>
        <w:spacing w:line="276" w:lineRule="auto"/>
        <w:ind w:right="-2" w:firstLine="709"/>
        <w:jc w:val="both"/>
      </w:pPr>
      <w:r w:rsidRPr="00EF151B">
        <w:rPr>
          <w:sz w:val="24"/>
          <w:szCs w:val="24"/>
        </w:rPr>
        <w:t>Создаваемая Система должна отвечать требованиям по патентной чистоте согласно действующему законодательству Российской Федерации</w:t>
      </w:r>
      <w:r w:rsidRPr="008F6BE8">
        <w:t>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53" w:name="_Toc320549733"/>
      <w:bookmarkStart w:id="154" w:name="_Ref323635342"/>
      <w:bookmarkStart w:id="155" w:name="_Toc415132975"/>
      <w:bookmarkStart w:id="156" w:name="_Toc430013719"/>
      <w:bookmarkStart w:id="157" w:name="_Toc9348659"/>
      <w:bookmarkStart w:id="158" w:name="_Toc32068081"/>
      <w:r w:rsidRPr="00FC06E0">
        <w:rPr>
          <w:i/>
        </w:rPr>
        <w:t>Требования к численности и квалификации персонала</w:t>
      </w:r>
      <w:bookmarkStart w:id="159" w:name="_Toc177034206"/>
      <w:bookmarkStart w:id="160" w:name="_Toc177034362"/>
      <w:bookmarkStart w:id="161" w:name="_Toc273370379"/>
      <w:bookmarkEnd w:id="132"/>
      <w:bookmarkEnd w:id="133"/>
      <w:bookmarkEnd w:id="134"/>
      <w:bookmarkEnd w:id="153"/>
      <w:bookmarkEnd w:id="154"/>
      <w:bookmarkEnd w:id="155"/>
      <w:bookmarkEnd w:id="156"/>
      <w:bookmarkEnd w:id="157"/>
      <w:bookmarkEnd w:id="158"/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bookmarkStart w:id="162" w:name="_Toc320549734"/>
      <w:r w:rsidRPr="00EF151B">
        <w:rPr>
          <w:sz w:val="24"/>
          <w:szCs w:val="24"/>
        </w:rPr>
        <w:t xml:space="preserve">Численность пользователей Системы </w:t>
      </w:r>
      <w:r w:rsidR="00546DD7">
        <w:rPr>
          <w:sz w:val="24"/>
          <w:szCs w:val="24"/>
        </w:rPr>
        <w:t>- без ограничения</w:t>
      </w:r>
      <w:r w:rsidRPr="00EF151B">
        <w:rPr>
          <w:sz w:val="24"/>
          <w:szCs w:val="24"/>
        </w:rPr>
        <w:t>.</w:t>
      </w:r>
    </w:p>
    <w:p w:rsidR="00C8126C" w:rsidRPr="00EF151B" w:rsidRDefault="00C8126C" w:rsidP="009149A8">
      <w:pPr>
        <w:spacing w:line="276" w:lineRule="auto"/>
        <w:ind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Квалификация должностных лиц должна позволять им выполнять необходимые действия на рабочем месте, имеющем функциональное назначение, в соответствии с руководством пользователя СЭД «</w:t>
      </w:r>
      <w:r w:rsidR="006D45DF">
        <w:rPr>
          <w:sz w:val="24"/>
          <w:szCs w:val="24"/>
        </w:rPr>
        <w:t>Янтарьэнерго</w:t>
      </w:r>
      <w:r w:rsidRPr="00EF151B">
        <w:rPr>
          <w:sz w:val="24"/>
          <w:szCs w:val="24"/>
        </w:rPr>
        <w:t>» и требованиями должностных инструкций.</w:t>
      </w:r>
    </w:p>
    <w:p w:rsidR="00C8126C" w:rsidRPr="00EF151B" w:rsidRDefault="00C8126C" w:rsidP="009149A8">
      <w:pPr>
        <w:spacing w:line="276" w:lineRule="auto"/>
        <w:ind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Для работы с Системой необходимо предусмотреть следующие категории специалистов: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администратор</w:t>
      </w:r>
      <w:r w:rsidR="00552628">
        <w:rPr>
          <w:sz w:val="24"/>
          <w:szCs w:val="24"/>
        </w:rPr>
        <w:t>ы</w:t>
      </w:r>
      <w:r w:rsidRPr="00EF151B">
        <w:rPr>
          <w:sz w:val="24"/>
          <w:szCs w:val="24"/>
        </w:rPr>
        <w:t xml:space="preserve"> сетевой операционной системы и системы управления базами данных, обеспечивающих технологическую поддержку сохранности информационных ресурсов (баз данных);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администратор</w:t>
      </w:r>
      <w:r w:rsidR="00552628">
        <w:rPr>
          <w:sz w:val="24"/>
          <w:szCs w:val="24"/>
        </w:rPr>
        <w:t>ы</w:t>
      </w:r>
      <w:r w:rsidRPr="00EF151B">
        <w:rPr>
          <w:sz w:val="24"/>
          <w:szCs w:val="24"/>
        </w:rPr>
        <w:t xml:space="preserve"> Системы, обеспечивающих ведение структуры исполнителей, справочников уровня Системы, словарей и классификаторов, обеспечивающих функционирование в части, касающейся информационного ресурса СЭД</w:t>
      </w:r>
      <w:r w:rsidR="006B5008">
        <w:rPr>
          <w:sz w:val="24"/>
          <w:szCs w:val="24"/>
        </w:rPr>
        <w:t> </w:t>
      </w:r>
      <w:r w:rsidR="00313457">
        <w:rPr>
          <w:sz w:val="24"/>
          <w:szCs w:val="24"/>
        </w:rPr>
        <w:t>АО </w:t>
      </w:r>
      <w:r w:rsidRPr="00EF151B">
        <w:rPr>
          <w:sz w:val="24"/>
          <w:szCs w:val="24"/>
        </w:rPr>
        <w:t>«</w:t>
      </w:r>
      <w:r w:rsidR="006D45DF">
        <w:rPr>
          <w:sz w:val="24"/>
          <w:szCs w:val="24"/>
        </w:rPr>
        <w:t>Янтарьэнерго</w:t>
      </w:r>
      <w:r w:rsidRPr="00EF151B">
        <w:rPr>
          <w:sz w:val="24"/>
          <w:szCs w:val="24"/>
        </w:rPr>
        <w:t>»;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пользовател</w:t>
      </w:r>
      <w:r w:rsidR="00552628">
        <w:rPr>
          <w:sz w:val="24"/>
          <w:szCs w:val="24"/>
        </w:rPr>
        <w:t>и</w:t>
      </w:r>
      <w:r w:rsidRPr="00EF151B">
        <w:rPr>
          <w:sz w:val="24"/>
          <w:szCs w:val="24"/>
        </w:rPr>
        <w:t xml:space="preserve"> Системы.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63" w:name="_Toc177034208"/>
      <w:bookmarkStart w:id="164" w:name="_Toc177034364"/>
      <w:bookmarkStart w:id="165" w:name="_Toc273370380"/>
      <w:bookmarkStart w:id="166" w:name="_Toc320549736"/>
      <w:bookmarkStart w:id="167" w:name="_Toc415132976"/>
      <w:bookmarkStart w:id="168" w:name="_Toc430013720"/>
      <w:bookmarkStart w:id="169" w:name="_Toc9348660"/>
      <w:bookmarkStart w:id="170" w:name="_Toc32068082"/>
      <w:bookmarkEnd w:id="159"/>
      <w:bookmarkEnd w:id="160"/>
      <w:bookmarkEnd w:id="161"/>
      <w:bookmarkEnd w:id="162"/>
      <w:r w:rsidRPr="00FC06E0">
        <w:rPr>
          <w:i/>
        </w:rPr>
        <w:t>Требования к эргономике</w:t>
      </w:r>
      <w:bookmarkEnd w:id="163"/>
      <w:bookmarkEnd w:id="164"/>
      <w:bookmarkEnd w:id="165"/>
      <w:bookmarkEnd w:id="166"/>
      <w:r w:rsidRPr="00FC06E0">
        <w:rPr>
          <w:i/>
        </w:rPr>
        <w:t xml:space="preserve"> и технической эстетике</w:t>
      </w:r>
      <w:bookmarkEnd w:id="167"/>
      <w:bookmarkEnd w:id="168"/>
      <w:bookmarkEnd w:id="169"/>
      <w:bookmarkEnd w:id="170"/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Автоматизированные рабочие места персонала, использующего Систему в своей деятельности, должны оборудоваться в соответствии с Санитарными Правилами и Нормами СанПиН 2.2.2/2.4.1340-03 (с изменен</w:t>
      </w:r>
      <w:r w:rsidR="00EF151B">
        <w:rPr>
          <w:sz w:val="24"/>
          <w:szCs w:val="24"/>
        </w:rPr>
        <w:t>иями от 03 сентября 2010 г.) – «</w:t>
      </w:r>
      <w:r w:rsidRPr="00EF151B">
        <w:rPr>
          <w:sz w:val="24"/>
          <w:szCs w:val="24"/>
        </w:rPr>
        <w:t>Гигиенические требования к видеодисплейным терминалам, персональным электронно-вычислительным машинам и организации работ</w:t>
      </w:r>
      <w:r w:rsidR="00EF151B">
        <w:rPr>
          <w:sz w:val="24"/>
          <w:szCs w:val="24"/>
        </w:rPr>
        <w:t>»</w:t>
      </w:r>
      <w:r w:rsidRPr="00EF151B">
        <w:rPr>
          <w:sz w:val="24"/>
          <w:szCs w:val="24"/>
        </w:rPr>
        <w:t xml:space="preserve"> с учетом № 52-ФЗ от 30.03.1999г. «О санитарно-эпидемиологическом благополучии населения».</w:t>
      </w:r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Система должна иметь русифицированный интерфейс. Интерфейс должен быть прост, нагляден, интуитивно понятен и лёгок в освоении и должен удовлетворять следующим требованиям по эргономике и технической эстетике: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обеспечивать минимум усилий пользователя для навигации по функциям Системы;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обеспечивать лёгкую идентификацию раздела, в котором находится пользователь и однозначность в понимании назначения пунктов меню или его аналога;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выполнение схожих функций схожими методами;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при возникновении ошибок, связанных с неправильными действиями пользователя (ввод некорректных данных, отсутствие обязательных значений), должны выдаваться сообщения с пояснениями, достаточными для понимания ошибки и ее исправления;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при работе с атрибутами карточки объектов Системы обеспечивать максимальное автоматическое заполнение данных;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обеспечивать явное подтверждение пользователем: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сохранения вводимой или изменяемой в диалоге информации;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принятия решений, влияющих на продвижение объектов по жизненному циклу;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интерфейс должен быть рассчитан на использование пользователями мониторов с разрешением и цветовой палитрой в соответствии со стандартами Заказчика;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цветовое решение интерфейса должно быть выдержано в спокойных тонах, не вызывающих утомление.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71" w:name="_Toc320549738"/>
      <w:bookmarkStart w:id="172" w:name="_Toc415132977"/>
      <w:bookmarkStart w:id="173" w:name="_Toc430013721"/>
      <w:bookmarkStart w:id="174" w:name="_Toc9348661"/>
      <w:bookmarkStart w:id="175" w:name="_Toc32068083"/>
      <w:r w:rsidRPr="00FC06E0">
        <w:rPr>
          <w:i/>
        </w:rPr>
        <w:t>Требования к защите информации от несанкционированного доступа</w:t>
      </w:r>
      <w:bookmarkEnd w:id="171"/>
      <w:bookmarkEnd w:id="172"/>
      <w:bookmarkEnd w:id="173"/>
      <w:bookmarkEnd w:id="174"/>
      <w:bookmarkEnd w:id="175"/>
    </w:p>
    <w:p w:rsidR="00C8126C" w:rsidRPr="00EF151B" w:rsidRDefault="00C8126C" w:rsidP="009149A8">
      <w:pPr>
        <w:spacing w:line="276" w:lineRule="auto"/>
        <w:ind w:right="-2" w:firstLine="567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Должна быть обеспечена защита информации от несанкционированного доступа следующими средствами: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Разграничением доступа пользователей к Системе в соответствии с их функциональными ролями.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Идентификацией и аутентификацией пользователей.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Протоколированием действий пользователей.</w:t>
      </w:r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Базовым способом аутентификации пользователей в Системе должна быть аутентификация по сочетанию персонального идентификатора имени пользователя (login) и пароля (</w:t>
      </w:r>
      <w:r w:rsidRPr="00EF151B">
        <w:rPr>
          <w:sz w:val="24"/>
          <w:szCs w:val="24"/>
          <w:lang w:val="en-US"/>
        </w:rPr>
        <w:t>password</w:t>
      </w:r>
      <w:r w:rsidRPr="00EF151B">
        <w:rPr>
          <w:sz w:val="24"/>
          <w:szCs w:val="24"/>
        </w:rPr>
        <w:t>).</w:t>
      </w:r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 xml:space="preserve">Система должна предоставлять возможность разграничения прав доступа на уровне объектов, документов и пользователей. </w:t>
      </w:r>
    </w:p>
    <w:p w:rsidR="00C8126C" w:rsidRPr="00EF151B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 Системе должны быть предусмотрены: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Возможность создания видов доступа и групп пользователей с заданными правами доступа. Должна быть реализована возможность назначения видов доступа для отдельных пользователей и для групп пользователей.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Возможность назначения прав доступа к объектам в соответст</w:t>
      </w:r>
      <w:r w:rsidR="006B5008">
        <w:rPr>
          <w:sz w:val="24"/>
          <w:szCs w:val="24"/>
        </w:rPr>
        <w:t xml:space="preserve">вии с иерархической структурой </w:t>
      </w:r>
      <w:r w:rsidRPr="00EF151B">
        <w:rPr>
          <w:sz w:val="24"/>
          <w:szCs w:val="24"/>
        </w:rPr>
        <w:t>АО</w:t>
      </w:r>
      <w:r w:rsidR="00673EED" w:rsidRPr="00EF151B">
        <w:rPr>
          <w:sz w:val="24"/>
          <w:szCs w:val="24"/>
        </w:rPr>
        <w:t> </w:t>
      </w:r>
      <w:r w:rsidRPr="00EF151B">
        <w:rPr>
          <w:sz w:val="24"/>
          <w:szCs w:val="24"/>
        </w:rPr>
        <w:t>«</w:t>
      </w:r>
      <w:r w:rsidR="006D45DF">
        <w:rPr>
          <w:sz w:val="24"/>
          <w:szCs w:val="24"/>
        </w:rPr>
        <w:t>Янтарьэнерго</w:t>
      </w:r>
      <w:r w:rsidRPr="00EF151B">
        <w:rPr>
          <w:sz w:val="24"/>
          <w:szCs w:val="24"/>
        </w:rPr>
        <w:t>» и определение прав доступа на основе принадлежности</w:t>
      </w:r>
      <w:r w:rsidR="006B5008">
        <w:rPr>
          <w:sz w:val="24"/>
          <w:szCs w:val="24"/>
        </w:rPr>
        <w:t xml:space="preserve"> к определенному подразделению </w:t>
      </w:r>
      <w:r w:rsidRPr="00EF151B">
        <w:rPr>
          <w:sz w:val="24"/>
          <w:szCs w:val="24"/>
        </w:rPr>
        <w:t>АО «</w:t>
      </w:r>
      <w:r w:rsidR="006D45DF">
        <w:rPr>
          <w:sz w:val="24"/>
          <w:szCs w:val="24"/>
        </w:rPr>
        <w:t>Янтарьэнерго</w:t>
      </w:r>
      <w:r w:rsidRPr="00EF151B">
        <w:rPr>
          <w:sz w:val="24"/>
          <w:szCs w:val="24"/>
        </w:rPr>
        <w:t>».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Разграничение прав доступа к объекту в зависимости от его состояния (проект, на согласовании, утвержден и т.п.).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Автоматическое назначение прав на объекты и элементы справочников в соответствии с настроенными шаблонами наборов прав.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Возможность наследования прав на документы при замещении сотрудника (временном или постоянном).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Управление доступом к функциям Системы в соответствии с ролями пользователей.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Возможность идентификации и проверки подлинности субъектов доступа при входе в Систему. Обеспечение доступа в Систему только для зарегистрированных пользователей, прошедших процедуру аутентификации в Системе.</w:t>
      </w:r>
    </w:p>
    <w:p w:rsidR="00C8126C" w:rsidRPr="00EF151B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EF151B">
        <w:rPr>
          <w:sz w:val="24"/>
          <w:szCs w:val="24"/>
        </w:rPr>
        <w:t>Аудит системных событий и действий пользователей.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76" w:name="_Toc3868318"/>
      <w:bookmarkStart w:id="177" w:name="_Toc101880379"/>
      <w:bookmarkStart w:id="178" w:name="_Toc276488496"/>
      <w:bookmarkStart w:id="179" w:name="_Toc328386344"/>
      <w:bookmarkStart w:id="180" w:name="_Toc385505524"/>
      <w:bookmarkStart w:id="181" w:name="_Toc415132978"/>
      <w:bookmarkStart w:id="182" w:name="_Toc430013722"/>
      <w:bookmarkStart w:id="183" w:name="_Toc9348662"/>
      <w:bookmarkStart w:id="184" w:name="_Toc32068084"/>
      <w:bookmarkStart w:id="185" w:name="_Toc177034210"/>
      <w:bookmarkStart w:id="186" w:name="_Toc177034366"/>
      <w:bookmarkStart w:id="187" w:name="_Toc273370381"/>
      <w:bookmarkStart w:id="188" w:name="_Toc320549737"/>
      <w:r w:rsidRPr="00FC06E0">
        <w:rPr>
          <w:i/>
        </w:rPr>
        <w:t>Требования по сохранности информации при авариях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К авариям относятся: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Сбой или выход из строя технических средств, на которых осуществляется эксплуатация Системы.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Сбои электропитания.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Сбой общесистемного ПО.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Сбой или отказ прикладного ПО.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Сбой из-за ошибок в работе персонала.</w:t>
      </w:r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Должна быть обеспечена сохранность информации в базе данных Системы при авариях. В Системе должны быть предусмотрены средства для резервного копирования информации и процедуры резервного копирования, восстановления данных.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89" w:name="_Toc101880380"/>
      <w:bookmarkStart w:id="190" w:name="_Toc276488497"/>
      <w:bookmarkStart w:id="191" w:name="_Toc328386345"/>
      <w:bookmarkStart w:id="192" w:name="_Toc385505525"/>
      <w:bookmarkStart w:id="193" w:name="_Toc415132979"/>
      <w:bookmarkStart w:id="194" w:name="_Toc430013723"/>
      <w:bookmarkStart w:id="195" w:name="_Toc9348663"/>
      <w:bookmarkStart w:id="196" w:name="_Toc32068085"/>
      <w:r w:rsidRPr="00FC06E0">
        <w:rPr>
          <w:i/>
        </w:rPr>
        <w:t>Требования по стандартизации и унификации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Стандартизация и унификация технических средств Системы должна обеспечиваться посредством использования серийно выпускаемых средств вычислительной техники и коммуникационного оборудования.</w:t>
      </w:r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При прекращении серийного выпуска использовавшегося при проектировании типа/вида оборудования эксплуатирующая организация должна рассмотреть вопрос о замене соответствующего компонента Системы без потери функциональности.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197" w:name="_Toc415132980"/>
      <w:bookmarkStart w:id="198" w:name="_Toc430013724"/>
      <w:bookmarkStart w:id="199" w:name="_Toc9348664"/>
      <w:bookmarkStart w:id="200" w:name="_Toc32068086"/>
      <w:r w:rsidRPr="00FC06E0">
        <w:rPr>
          <w:i/>
        </w:rPr>
        <w:t>Требования к эксплуатации, техническому обслуживанию и ремонту Системы</w:t>
      </w:r>
      <w:bookmarkStart w:id="201" w:name="_Toc177034211"/>
      <w:bookmarkStart w:id="202" w:name="_Toc177034367"/>
      <w:bookmarkStart w:id="203" w:name="_Toc273370382"/>
      <w:bookmarkEnd w:id="185"/>
      <w:bookmarkEnd w:id="186"/>
      <w:bookmarkEnd w:id="187"/>
      <w:bookmarkEnd w:id="188"/>
      <w:bookmarkEnd w:id="197"/>
      <w:bookmarkEnd w:id="198"/>
      <w:bookmarkEnd w:id="199"/>
      <w:bookmarkEnd w:id="200"/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Система должна быть рассчитана на эксплуатацию </w:t>
      </w:r>
      <w:r w:rsidR="006B5008">
        <w:rPr>
          <w:sz w:val="24"/>
          <w:szCs w:val="24"/>
        </w:rPr>
        <w:t xml:space="preserve">в составе ИТ-инфраструктуры    </w:t>
      </w:r>
      <w:r w:rsidRPr="00520A49">
        <w:rPr>
          <w:sz w:val="24"/>
          <w:szCs w:val="24"/>
        </w:rPr>
        <w:t>АО «</w:t>
      </w:r>
      <w:r w:rsidR="006D45DF">
        <w:rPr>
          <w:sz w:val="24"/>
          <w:szCs w:val="24"/>
        </w:rPr>
        <w:t>Янтарьэнерго</w:t>
      </w:r>
      <w:r w:rsidRPr="00520A49">
        <w:rPr>
          <w:sz w:val="24"/>
          <w:szCs w:val="24"/>
        </w:rPr>
        <w:t>», должна соответствовать у</w:t>
      </w:r>
      <w:r w:rsidR="006B5008">
        <w:rPr>
          <w:sz w:val="24"/>
          <w:szCs w:val="24"/>
        </w:rPr>
        <w:t xml:space="preserve">становленным нормам и правилам </w:t>
      </w:r>
      <w:r w:rsidRPr="00520A49">
        <w:rPr>
          <w:sz w:val="24"/>
          <w:szCs w:val="24"/>
        </w:rPr>
        <w:t>АО «</w:t>
      </w:r>
      <w:r w:rsidR="006D45DF">
        <w:rPr>
          <w:sz w:val="24"/>
          <w:szCs w:val="24"/>
        </w:rPr>
        <w:t>Янтарьэнерго</w:t>
      </w:r>
      <w:r w:rsidRPr="00520A49">
        <w:rPr>
          <w:sz w:val="24"/>
          <w:szCs w:val="24"/>
        </w:rPr>
        <w:t xml:space="preserve">», а также рекомендациям изготовителей ПО и оборудования. Техническая </w:t>
      </w:r>
      <w:r w:rsidR="00546DD7" w:rsidRPr="00520A49">
        <w:rPr>
          <w:sz w:val="24"/>
          <w:szCs w:val="24"/>
        </w:rPr>
        <w:t>и</w:t>
      </w:r>
      <w:r w:rsidR="00546DD7">
        <w:rPr>
          <w:sz w:val="24"/>
          <w:szCs w:val="24"/>
        </w:rPr>
        <w:t>  </w:t>
      </w:r>
      <w:r w:rsidRPr="00520A49">
        <w:rPr>
          <w:sz w:val="24"/>
          <w:szCs w:val="24"/>
        </w:rPr>
        <w:t>физическая защита аппаратных компонентов Системы, носителей данных, бесперебойное энергоснабжение, текущее обслуживание реализуются техническими и организацио</w:t>
      </w:r>
      <w:r w:rsidR="006B5008">
        <w:rPr>
          <w:sz w:val="24"/>
          <w:szCs w:val="24"/>
        </w:rPr>
        <w:t xml:space="preserve">нными средствами, имеющимися в </w:t>
      </w:r>
      <w:r w:rsidRPr="00520A49">
        <w:rPr>
          <w:sz w:val="24"/>
          <w:szCs w:val="24"/>
        </w:rPr>
        <w:t>АО «</w:t>
      </w:r>
      <w:r w:rsidR="006D45DF">
        <w:rPr>
          <w:sz w:val="24"/>
          <w:szCs w:val="24"/>
        </w:rPr>
        <w:t>Янтарьэнерго</w:t>
      </w:r>
      <w:r w:rsidRPr="00520A49">
        <w:rPr>
          <w:sz w:val="24"/>
          <w:szCs w:val="24"/>
        </w:rPr>
        <w:t>».</w:t>
      </w:r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На период </w:t>
      </w:r>
      <w:r w:rsidR="006B5008">
        <w:rPr>
          <w:sz w:val="24"/>
          <w:szCs w:val="24"/>
        </w:rPr>
        <w:t>оп</w:t>
      </w:r>
      <w:r w:rsidR="002C680F">
        <w:rPr>
          <w:sz w:val="24"/>
          <w:szCs w:val="24"/>
        </w:rPr>
        <w:t>ыт</w:t>
      </w:r>
      <w:r w:rsidR="006B5008">
        <w:rPr>
          <w:sz w:val="24"/>
          <w:szCs w:val="24"/>
        </w:rPr>
        <w:t>ной</w:t>
      </w:r>
      <w:r w:rsidRPr="00520A49">
        <w:rPr>
          <w:sz w:val="24"/>
          <w:szCs w:val="24"/>
        </w:rPr>
        <w:t xml:space="preserve"> эксплуатации техническая поддержка и сервисное обслуживание Системы должны выполняться Исполнителем, обеспечивающим единую точку входа и возможности обращения по телефону и по электронной почте в период </w:t>
      </w:r>
      <w:r w:rsidR="006B5008">
        <w:rPr>
          <w:sz w:val="24"/>
          <w:szCs w:val="24"/>
        </w:rPr>
        <w:t>опытной</w:t>
      </w:r>
      <w:r w:rsidRPr="00520A49">
        <w:rPr>
          <w:sz w:val="24"/>
          <w:szCs w:val="24"/>
        </w:rPr>
        <w:t xml:space="preserve"> эксплуатации. Условия технической поддержки и сервисного обслуживания должны соответствовать следующим положениям: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Время работы «горячей линии поддержки» – круглосуточно, в режиме 24 часа 7 дней в неделю.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Время реакции службы поддержки на обращение по инциденту или заявке на обслуживание не более 1-го часа.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В период внедрения Исполнитель обязан выполнять работы по сервисному обслуживанию Системы с использованием системы централизован</w:t>
      </w:r>
      <w:r w:rsidR="006B5008">
        <w:rPr>
          <w:sz w:val="24"/>
          <w:szCs w:val="24"/>
        </w:rPr>
        <w:t xml:space="preserve">ного технического обслуживания </w:t>
      </w:r>
      <w:r w:rsidRPr="00520A49">
        <w:rPr>
          <w:sz w:val="24"/>
          <w:szCs w:val="24"/>
        </w:rPr>
        <w:t>АО «</w:t>
      </w:r>
      <w:r w:rsidR="006D45DF">
        <w:rPr>
          <w:sz w:val="24"/>
          <w:szCs w:val="24"/>
        </w:rPr>
        <w:t>Янтарьэнерго</w:t>
      </w:r>
      <w:r w:rsidRPr="00520A49">
        <w:rPr>
          <w:sz w:val="24"/>
          <w:szCs w:val="24"/>
        </w:rPr>
        <w:t>», удовлетворяющей следующим требованиям:</w:t>
      </w:r>
    </w:p>
    <w:p w:rsidR="00C8126C" w:rsidRPr="00520A49" w:rsidRDefault="00C8126C" w:rsidP="009149A8">
      <w:pPr>
        <w:pStyle w:val="a2"/>
        <w:numPr>
          <w:ilvl w:val="1"/>
          <w:numId w:val="2"/>
        </w:num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20A49">
        <w:rPr>
          <w:rFonts w:ascii="Times New Roman" w:hAnsi="Times New Roman"/>
          <w:color w:val="auto"/>
          <w:sz w:val="24"/>
          <w:szCs w:val="24"/>
        </w:rPr>
        <w:t>для пользователей Системы должна быть обеспечена возможность контроля состояния сообщений о возникающих проблемах;</w:t>
      </w:r>
    </w:p>
    <w:p w:rsidR="00C8126C" w:rsidRPr="00520A49" w:rsidRDefault="00C8126C" w:rsidP="009149A8">
      <w:pPr>
        <w:pStyle w:val="a2"/>
        <w:numPr>
          <w:ilvl w:val="1"/>
          <w:numId w:val="2"/>
        </w:num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20A49">
        <w:rPr>
          <w:rFonts w:ascii="Times New Roman" w:hAnsi="Times New Roman"/>
          <w:color w:val="auto"/>
          <w:sz w:val="24"/>
          <w:szCs w:val="24"/>
        </w:rPr>
        <w:t>должны проводиться оперативные консультации с использованием «горячей линии» пользователей и системных администраторов в случае возникновения проблем, связанных с эксплуатацией Системы;</w:t>
      </w:r>
    </w:p>
    <w:p w:rsidR="00C8126C" w:rsidRPr="00520A49" w:rsidRDefault="00C8126C" w:rsidP="009149A8">
      <w:pPr>
        <w:pStyle w:val="a2"/>
        <w:numPr>
          <w:ilvl w:val="1"/>
          <w:numId w:val="2"/>
        </w:num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20A49">
        <w:rPr>
          <w:rFonts w:ascii="Times New Roman" w:hAnsi="Times New Roman"/>
          <w:color w:val="auto"/>
          <w:sz w:val="24"/>
          <w:szCs w:val="24"/>
        </w:rPr>
        <w:t>должны быть разработаны формы учета рекомендаций и предложений от пользователей Системы, а также формы запросов и результатов ответных действий;</w:t>
      </w:r>
    </w:p>
    <w:p w:rsidR="00C8126C" w:rsidRPr="00520A49" w:rsidRDefault="00C8126C" w:rsidP="009149A8">
      <w:pPr>
        <w:pStyle w:val="a2"/>
        <w:numPr>
          <w:ilvl w:val="1"/>
          <w:numId w:val="2"/>
        </w:numPr>
        <w:spacing w:line="276" w:lineRule="auto"/>
        <w:rPr>
          <w:rFonts w:ascii="Times New Roman" w:hAnsi="Times New Roman"/>
          <w:color w:val="auto"/>
          <w:sz w:val="24"/>
          <w:szCs w:val="24"/>
        </w:rPr>
      </w:pPr>
      <w:r w:rsidRPr="00520A49">
        <w:rPr>
          <w:rFonts w:ascii="Times New Roman" w:hAnsi="Times New Roman"/>
          <w:color w:val="auto"/>
          <w:sz w:val="24"/>
          <w:szCs w:val="24"/>
        </w:rPr>
        <w:t>должны быть определены и согласованы порядок, правила и сроки устранения нештатных ситуаций.</w:t>
      </w:r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Регламентные работы по обслуживанию оборудования и программного обеспечения должны проводить</w:t>
      </w:r>
      <w:r w:rsidR="006B5008">
        <w:rPr>
          <w:sz w:val="24"/>
          <w:szCs w:val="24"/>
        </w:rPr>
        <w:t xml:space="preserve">ся в часы работы подразделений </w:t>
      </w:r>
      <w:r w:rsidRPr="00520A49">
        <w:rPr>
          <w:sz w:val="24"/>
          <w:szCs w:val="24"/>
        </w:rPr>
        <w:t>АО «</w:t>
      </w:r>
      <w:r w:rsidR="006D45DF">
        <w:rPr>
          <w:sz w:val="24"/>
          <w:szCs w:val="24"/>
        </w:rPr>
        <w:t>Янтарьэнерго</w:t>
      </w:r>
      <w:r w:rsidRPr="00520A49">
        <w:rPr>
          <w:sz w:val="24"/>
          <w:szCs w:val="24"/>
        </w:rPr>
        <w:t>».</w:t>
      </w:r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Регламентные работы, ограничивающие работу пользователей Системы, должны проводиться в нерабочее время для подразделений, обрабатывающих документы. При необходимости проведения таких регламентных работ в рабочее время пользователи Системы должны быть заранее (не менее чем за 4 часа) предупреждены.</w:t>
      </w:r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Все действия пользователей и специалистов технической поддержки Системы должны журналироваться (в том числе просмотр документов) в файлы журналов.</w:t>
      </w:r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Должно быть организовано обеспечение функционального мониторинга основных показателей системы. </w:t>
      </w:r>
    </w:p>
    <w:p w:rsidR="00C8126C" w:rsidRPr="00520A49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Функциональность по мониторингу должна гарантировать: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мониторинг системного и прикладного программного обеспечения;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мониторинг файловых систем;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мониторинг работы Системы (количество пользователей, количество документов и т.д.);</w:t>
      </w:r>
    </w:p>
    <w:p w:rsidR="00C8126C" w:rsidRPr="00552628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анализ производительности.</w:t>
      </w:r>
    </w:p>
    <w:p w:rsidR="00C8126C" w:rsidRPr="00FC06E0" w:rsidRDefault="00C8126C" w:rsidP="009149A8">
      <w:pPr>
        <w:pStyle w:val="22"/>
        <w:spacing w:before="0" w:line="276" w:lineRule="auto"/>
        <w:ind w:right="-2"/>
        <w:jc w:val="both"/>
        <w:rPr>
          <w:rFonts w:ascii="Times New Roman" w:hAnsi="Times New Roman"/>
          <w:szCs w:val="24"/>
        </w:rPr>
      </w:pPr>
      <w:bookmarkStart w:id="204" w:name="_Toc9417976"/>
      <w:bookmarkStart w:id="205" w:name="_Toc9417977"/>
      <w:bookmarkStart w:id="206" w:name="_Toc382405142"/>
      <w:bookmarkStart w:id="207" w:name="_Toc382480113"/>
      <w:bookmarkStart w:id="208" w:name="_Toc382487021"/>
      <w:bookmarkStart w:id="209" w:name="_Toc382405148"/>
      <w:bookmarkStart w:id="210" w:name="_Toc382480119"/>
      <w:bookmarkStart w:id="211" w:name="_Toc382487027"/>
      <w:bookmarkStart w:id="212" w:name="_Toc382405153"/>
      <w:bookmarkStart w:id="213" w:name="_Toc382480124"/>
      <w:bookmarkStart w:id="214" w:name="_Toc382487032"/>
      <w:bookmarkStart w:id="215" w:name="_Toc382405157"/>
      <w:bookmarkStart w:id="216" w:name="_Toc382480128"/>
      <w:bookmarkStart w:id="217" w:name="_Toc382487036"/>
      <w:bookmarkStart w:id="218" w:name="_Toc382405158"/>
      <w:bookmarkStart w:id="219" w:name="_Toc382480129"/>
      <w:bookmarkStart w:id="220" w:name="_Toc382487037"/>
      <w:bookmarkStart w:id="221" w:name="_Toc382405159"/>
      <w:bookmarkStart w:id="222" w:name="_Toc382480130"/>
      <w:bookmarkStart w:id="223" w:name="_Toc382487038"/>
      <w:bookmarkStart w:id="224" w:name="_Toc382405161"/>
      <w:bookmarkStart w:id="225" w:name="_Toc382480132"/>
      <w:bookmarkStart w:id="226" w:name="_Toc382487040"/>
      <w:bookmarkStart w:id="227" w:name="_Toc382405167"/>
      <w:bookmarkStart w:id="228" w:name="_Toc382480138"/>
      <w:bookmarkStart w:id="229" w:name="_Toc382487046"/>
      <w:bookmarkStart w:id="230" w:name="_Toc382405171"/>
      <w:bookmarkStart w:id="231" w:name="_Toc382480142"/>
      <w:bookmarkStart w:id="232" w:name="_Toc382487050"/>
      <w:bookmarkStart w:id="233" w:name="_Toc382405172"/>
      <w:bookmarkStart w:id="234" w:name="_Toc382480143"/>
      <w:bookmarkStart w:id="235" w:name="_Toc382487051"/>
      <w:bookmarkStart w:id="236" w:name="_Toc382405178"/>
      <w:bookmarkStart w:id="237" w:name="_Toc382480149"/>
      <w:bookmarkStart w:id="238" w:name="_Toc382487057"/>
      <w:bookmarkStart w:id="239" w:name="_Toc382405180"/>
      <w:bookmarkStart w:id="240" w:name="_Toc382480151"/>
      <w:bookmarkStart w:id="241" w:name="_Toc382487059"/>
      <w:bookmarkStart w:id="242" w:name="_Toc382405181"/>
      <w:bookmarkStart w:id="243" w:name="_Toc382480152"/>
      <w:bookmarkStart w:id="244" w:name="_Toc382487060"/>
      <w:bookmarkStart w:id="245" w:name="_Toc382405183"/>
      <w:bookmarkStart w:id="246" w:name="_Toc382480154"/>
      <w:bookmarkStart w:id="247" w:name="_Toc382487062"/>
      <w:bookmarkStart w:id="248" w:name="_Toc382405184"/>
      <w:bookmarkStart w:id="249" w:name="_Toc382480155"/>
      <w:bookmarkStart w:id="250" w:name="_Toc382487063"/>
      <w:bookmarkStart w:id="251" w:name="_Toc382405187"/>
      <w:bookmarkStart w:id="252" w:name="_Toc382480158"/>
      <w:bookmarkStart w:id="253" w:name="_Toc382487066"/>
      <w:bookmarkStart w:id="254" w:name="_Toc382405194"/>
      <w:bookmarkStart w:id="255" w:name="_Toc382480165"/>
      <w:bookmarkStart w:id="256" w:name="_Toc382487073"/>
      <w:bookmarkStart w:id="257" w:name="_Toc382405207"/>
      <w:bookmarkStart w:id="258" w:name="_Toc382480178"/>
      <w:bookmarkStart w:id="259" w:name="_Toc382487086"/>
      <w:bookmarkStart w:id="260" w:name="_Toc382405223"/>
      <w:bookmarkStart w:id="261" w:name="_Toc382480194"/>
      <w:bookmarkStart w:id="262" w:name="_Toc382487102"/>
      <w:bookmarkStart w:id="263" w:name="_Toc382405226"/>
      <w:bookmarkStart w:id="264" w:name="_Toc382480197"/>
      <w:bookmarkStart w:id="265" w:name="_Toc382487105"/>
      <w:bookmarkStart w:id="266" w:name="_Toc382405229"/>
      <w:bookmarkStart w:id="267" w:name="_Toc382480200"/>
      <w:bookmarkStart w:id="268" w:name="_Toc382487108"/>
      <w:bookmarkStart w:id="269" w:name="_Toc382405231"/>
      <w:bookmarkStart w:id="270" w:name="_Toc382480202"/>
      <w:bookmarkStart w:id="271" w:name="_Toc382487110"/>
      <w:bookmarkStart w:id="272" w:name="_Toc382405232"/>
      <w:bookmarkStart w:id="273" w:name="_Toc382480203"/>
      <w:bookmarkStart w:id="274" w:name="_Toc382487111"/>
      <w:bookmarkStart w:id="275" w:name="_Toc382405235"/>
      <w:bookmarkStart w:id="276" w:name="_Toc382480206"/>
      <w:bookmarkStart w:id="277" w:name="_Toc382487114"/>
      <w:bookmarkStart w:id="278" w:name="_Toc382405239"/>
      <w:bookmarkStart w:id="279" w:name="_Toc382480210"/>
      <w:bookmarkStart w:id="280" w:name="_Toc382487118"/>
      <w:bookmarkStart w:id="281" w:name="_Toc382405241"/>
      <w:bookmarkStart w:id="282" w:name="_Toc382480212"/>
      <w:bookmarkStart w:id="283" w:name="_Toc382487120"/>
      <w:bookmarkStart w:id="284" w:name="_Toc382405247"/>
      <w:bookmarkStart w:id="285" w:name="_Toc382480218"/>
      <w:bookmarkStart w:id="286" w:name="_Toc382487126"/>
      <w:bookmarkStart w:id="287" w:name="_Toc382405248"/>
      <w:bookmarkStart w:id="288" w:name="_Toc382480219"/>
      <w:bookmarkStart w:id="289" w:name="_Toc382487127"/>
      <w:bookmarkStart w:id="290" w:name="_Toc382405250"/>
      <w:bookmarkStart w:id="291" w:name="_Toc382480221"/>
      <w:bookmarkStart w:id="292" w:name="_Toc382487129"/>
      <w:bookmarkStart w:id="293" w:name="_Toc382405327"/>
      <w:bookmarkStart w:id="294" w:name="_Toc382480298"/>
      <w:bookmarkStart w:id="295" w:name="_Toc382487206"/>
      <w:bookmarkStart w:id="296" w:name="_Toc348445862"/>
      <w:bookmarkStart w:id="297" w:name="_Toc382405329"/>
      <w:bookmarkStart w:id="298" w:name="_Toc382480300"/>
      <w:bookmarkStart w:id="299" w:name="_Toc382487208"/>
      <w:bookmarkStart w:id="300" w:name="_Toc382405332"/>
      <w:bookmarkStart w:id="301" w:name="_Toc382480303"/>
      <w:bookmarkStart w:id="302" w:name="_Toc382487211"/>
      <w:bookmarkStart w:id="303" w:name="_Toc382405334"/>
      <w:bookmarkStart w:id="304" w:name="_Toc382480305"/>
      <w:bookmarkStart w:id="305" w:name="_Toc382487213"/>
      <w:bookmarkStart w:id="306" w:name="_Toc382405335"/>
      <w:bookmarkStart w:id="307" w:name="_Toc382480306"/>
      <w:bookmarkStart w:id="308" w:name="_Toc382487214"/>
      <w:bookmarkStart w:id="309" w:name="_Toc382405336"/>
      <w:bookmarkStart w:id="310" w:name="_Toc382480307"/>
      <w:bookmarkStart w:id="311" w:name="_Toc382487215"/>
      <w:bookmarkStart w:id="312" w:name="_Toc382405338"/>
      <w:bookmarkStart w:id="313" w:name="_Toc382480309"/>
      <w:bookmarkStart w:id="314" w:name="_Toc382487217"/>
      <w:bookmarkStart w:id="315" w:name="_Toc382405340"/>
      <w:bookmarkStart w:id="316" w:name="_Toc382480311"/>
      <w:bookmarkStart w:id="317" w:name="_Toc382487219"/>
      <w:bookmarkStart w:id="318" w:name="_Toc382405345"/>
      <w:bookmarkStart w:id="319" w:name="_Toc382480316"/>
      <w:bookmarkStart w:id="320" w:name="_Toc382487224"/>
      <w:bookmarkStart w:id="321" w:name="_Toc382405347"/>
      <w:bookmarkStart w:id="322" w:name="_Toc382480318"/>
      <w:bookmarkStart w:id="323" w:name="_Toc382487226"/>
      <w:bookmarkStart w:id="324" w:name="_Toc382405349"/>
      <w:bookmarkStart w:id="325" w:name="_Toc382480320"/>
      <w:bookmarkStart w:id="326" w:name="_Toc382487228"/>
      <w:bookmarkStart w:id="327" w:name="_Toc382405354"/>
      <w:bookmarkStart w:id="328" w:name="_Toc382480325"/>
      <w:bookmarkStart w:id="329" w:name="_Toc382487233"/>
      <w:bookmarkStart w:id="330" w:name="_Toc382405356"/>
      <w:bookmarkStart w:id="331" w:name="_Toc382480327"/>
      <w:bookmarkStart w:id="332" w:name="_Toc382487235"/>
      <w:bookmarkStart w:id="333" w:name="_Toc382405358"/>
      <w:bookmarkStart w:id="334" w:name="_Toc382480329"/>
      <w:bookmarkStart w:id="335" w:name="_Toc382487237"/>
      <w:bookmarkStart w:id="336" w:name="_Toc382405359"/>
      <w:bookmarkStart w:id="337" w:name="_Toc382480330"/>
      <w:bookmarkStart w:id="338" w:name="_Toc382487238"/>
      <w:bookmarkStart w:id="339" w:name="_Toc382405361"/>
      <w:bookmarkStart w:id="340" w:name="_Toc382480332"/>
      <w:bookmarkStart w:id="341" w:name="_Toc382487240"/>
      <w:bookmarkStart w:id="342" w:name="_Toc382405363"/>
      <w:bookmarkStart w:id="343" w:name="_Toc382480334"/>
      <w:bookmarkStart w:id="344" w:name="_Toc382487242"/>
      <w:bookmarkStart w:id="345" w:name="_Toc382405364"/>
      <w:bookmarkStart w:id="346" w:name="_Toc382480335"/>
      <w:bookmarkStart w:id="347" w:name="_Toc382487243"/>
      <w:bookmarkStart w:id="348" w:name="_Toc382405366"/>
      <w:bookmarkStart w:id="349" w:name="_Toc382480337"/>
      <w:bookmarkStart w:id="350" w:name="_Toc382487245"/>
      <w:bookmarkStart w:id="351" w:name="_Toc382405368"/>
      <w:bookmarkStart w:id="352" w:name="_Toc382480339"/>
      <w:bookmarkStart w:id="353" w:name="_Toc382487247"/>
      <w:bookmarkStart w:id="354" w:name="_Toc382405369"/>
      <w:bookmarkStart w:id="355" w:name="_Toc382480340"/>
      <w:bookmarkStart w:id="356" w:name="_Toc382487248"/>
      <w:bookmarkStart w:id="357" w:name="_Toc382405370"/>
      <w:bookmarkStart w:id="358" w:name="_Toc382480341"/>
      <w:bookmarkStart w:id="359" w:name="_Toc382487249"/>
      <w:bookmarkStart w:id="360" w:name="_Toc382405383"/>
      <w:bookmarkStart w:id="361" w:name="_Toc382480354"/>
      <w:bookmarkStart w:id="362" w:name="_Toc382487262"/>
      <w:bookmarkStart w:id="363" w:name="_Toc382405385"/>
      <w:bookmarkStart w:id="364" w:name="_Toc382480356"/>
      <w:bookmarkStart w:id="365" w:name="_Toc382487264"/>
      <w:bookmarkStart w:id="366" w:name="_Toc382405386"/>
      <w:bookmarkStart w:id="367" w:name="_Toc382480357"/>
      <w:bookmarkStart w:id="368" w:name="_Toc382487265"/>
      <w:bookmarkStart w:id="369" w:name="_Toc382480360"/>
      <w:bookmarkStart w:id="370" w:name="_Toc382487268"/>
      <w:bookmarkStart w:id="371" w:name="_Toc382480363"/>
      <w:bookmarkStart w:id="372" w:name="_Toc382487271"/>
      <w:bookmarkStart w:id="373" w:name="_Toc382480364"/>
      <w:bookmarkStart w:id="374" w:name="_Toc382487272"/>
      <w:bookmarkStart w:id="375" w:name="_Toc382480366"/>
      <w:bookmarkStart w:id="376" w:name="_Toc382487274"/>
      <w:bookmarkStart w:id="377" w:name="_Toc382480368"/>
      <w:bookmarkStart w:id="378" w:name="_Toc382487276"/>
      <w:bookmarkStart w:id="379" w:name="_Toc382480369"/>
      <w:bookmarkStart w:id="380" w:name="_Toc382487277"/>
      <w:bookmarkStart w:id="381" w:name="_Toc382480371"/>
      <w:bookmarkStart w:id="382" w:name="_Toc382487279"/>
      <w:bookmarkStart w:id="383" w:name="_Toc382480372"/>
      <w:bookmarkStart w:id="384" w:name="_Toc382487280"/>
      <w:bookmarkStart w:id="385" w:name="_Toc382480373"/>
      <w:bookmarkStart w:id="386" w:name="_Toc382487281"/>
      <w:bookmarkStart w:id="387" w:name="_Toc382480374"/>
      <w:bookmarkStart w:id="388" w:name="_Toc382487282"/>
      <w:bookmarkStart w:id="389" w:name="_Toc382480382"/>
      <w:bookmarkStart w:id="390" w:name="_Toc382487290"/>
      <w:bookmarkStart w:id="391" w:name="_Toc382480384"/>
      <w:bookmarkStart w:id="392" w:name="_Toc382487292"/>
      <w:bookmarkStart w:id="393" w:name="_Toc382480389"/>
      <w:bookmarkStart w:id="394" w:name="_Toc382487297"/>
      <w:bookmarkStart w:id="395" w:name="_Toc382480390"/>
      <w:bookmarkStart w:id="396" w:name="_Toc382487298"/>
      <w:bookmarkStart w:id="397" w:name="_Toc382480391"/>
      <w:bookmarkStart w:id="398" w:name="_Toc382487299"/>
      <w:bookmarkStart w:id="399" w:name="_Toc382480392"/>
      <w:bookmarkStart w:id="400" w:name="_Toc382487300"/>
      <w:bookmarkStart w:id="401" w:name="_Toc382480393"/>
      <w:bookmarkStart w:id="402" w:name="_Toc382487301"/>
      <w:bookmarkStart w:id="403" w:name="_Toc382480395"/>
      <w:bookmarkStart w:id="404" w:name="_Toc382487303"/>
      <w:bookmarkStart w:id="405" w:name="_Toc382480396"/>
      <w:bookmarkStart w:id="406" w:name="_Toc382487304"/>
      <w:bookmarkStart w:id="407" w:name="_Toc382480397"/>
      <w:bookmarkStart w:id="408" w:name="_Toc382487305"/>
      <w:bookmarkStart w:id="409" w:name="_Toc382480399"/>
      <w:bookmarkStart w:id="410" w:name="_Toc382487307"/>
      <w:bookmarkStart w:id="411" w:name="_Toc382480400"/>
      <w:bookmarkStart w:id="412" w:name="_Toc382487308"/>
      <w:bookmarkStart w:id="413" w:name="_Toc382480401"/>
      <w:bookmarkStart w:id="414" w:name="_Toc382487309"/>
      <w:bookmarkStart w:id="415" w:name="_Toc382480402"/>
      <w:bookmarkStart w:id="416" w:name="_Toc382487310"/>
      <w:bookmarkStart w:id="417" w:name="_Toc382480404"/>
      <w:bookmarkStart w:id="418" w:name="_Toc382487312"/>
      <w:bookmarkStart w:id="419" w:name="_Toc382480405"/>
      <w:bookmarkStart w:id="420" w:name="_Toc382487313"/>
      <w:bookmarkStart w:id="421" w:name="_Toc382480406"/>
      <w:bookmarkStart w:id="422" w:name="_Toc382487314"/>
      <w:bookmarkStart w:id="423" w:name="_Toc382480409"/>
      <w:bookmarkStart w:id="424" w:name="_Toc382487317"/>
      <w:bookmarkStart w:id="425" w:name="_Toc382480412"/>
      <w:bookmarkStart w:id="426" w:name="_Toc382487320"/>
      <w:bookmarkStart w:id="427" w:name="_Toc382480414"/>
      <w:bookmarkStart w:id="428" w:name="_Toc382487322"/>
      <w:bookmarkStart w:id="429" w:name="_Toc382480415"/>
      <w:bookmarkStart w:id="430" w:name="_Toc382487323"/>
      <w:bookmarkStart w:id="431" w:name="_Toc382480416"/>
      <w:bookmarkStart w:id="432" w:name="_Toc382487324"/>
      <w:bookmarkStart w:id="433" w:name="_Toc382480417"/>
      <w:bookmarkStart w:id="434" w:name="_Toc382487325"/>
      <w:bookmarkStart w:id="435" w:name="_Toc382480418"/>
      <w:bookmarkStart w:id="436" w:name="_Toc382487326"/>
      <w:bookmarkStart w:id="437" w:name="_Toc382480419"/>
      <w:bookmarkStart w:id="438" w:name="_Toc382487327"/>
      <w:bookmarkStart w:id="439" w:name="_Toc382480420"/>
      <w:bookmarkStart w:id="440" w:name="_Toc382487328"/>
      <w:bookmarkStart w:id="441" w:name="_Toc382480421"/>
      <w:bookmarkStart w:id="442" w:name="_Toc382487329"/>
      <w:bookmarkStart w:id="443" w:name="_Toc382480422"/>
      <w:bookmarkStart w:id="444" w:name="_Toc382487330"/>
      <w:bookmarkStart w:id="445" w:name="_Toc382480423"/>
      <w:bookmarkStart w:id="446" w:name="_Toc382487331"/>
      <w:bookmarkStart w:id="447" w:name="_Toc382480424"/>
      <w:bookmarkStart w:id="448" w:name="_Toc382487332"/>
      <w:bookmarkStart w:id="449" w:name="_Toc382480425"/>
      <w:bookmarkStart w:id="450" w:name="_Toc382487333"/>
      <w:bookmarkStart w:id="451" w:name="_Toc382480426"/>
      <w:bookmarkStart w:id="452" w:name="_Toc382487334"/>
      <w:bookmarkStart w:id="453" w:name="_Toc382480427"/>
      <w:bookmarkStart w:id="454" w:name="_Toc382487335"/>
      <w:bookmarkStart w:id="455" w:name="_Toc382480428"/>
      <w:bookmarkStart w:id="456" w:name="_Toc382487336"/>
      <w:bookmarkStart w:id="457" w:name="_Toc382480429"/>
      <w:bookmarkStart w:id="458" w:name="_Toc382487337"/>
      <w:bookmarkStart w:id="459" w:name="_Toc382480431"/>
      <w:bookmarkStart w:id="460" w:name="_Toc382487339"/>
      <w:bookmarkStart w:id="461" w:name="_Toc382480435"/>
      <w:bookmarkStart w:id="462" w:name="_Toc382487343"/>
      <w:bookmarkStart w:id="463" w:name="_Toc382480439"/>
      <w:bookmarkStart w:id="464" w:name="_Toc382487347"/>
      <w:bookmarkStart w:id="465" w:name="_Toc382480441"/>
      <w:bookmarkStart w:id="466" w:name="_Toc382487349"/>
      <w:bookmarkStart w:id="467" w:name="_Toc382480442"/>
      <w:bookmarkStart w:id="468" w:name="_Toc382487350"/>
      <w:bookmarkStart w:id="469" w:name="_Toc382480443"/>
      <w:bookmarkStart w:id="470" w:name="_Toc382487351"/>
      <w:bookmarkStart w:id="471" w:name="_Toc382480446"/>
      <w:bookmarkStart w:id="472" w:name="_Toc382487354"/>
      <w:bookmarkStart w:id="473" w:name="_Toc382480447"/>
      <w:bookmarkStart w:id="474" w:name="_Toc382487355"/>
      <w:bookmarkStart w:id="475" w:name="_Toc382480451"/>
      <w:bookmarkStart w:id="476" w:name="_Toc382487359"/>
      <w:bookmarkStart w:id="477" w:name="_Toc382480452"/>
      <w:bookmarkStart w:id="478" w:name="_Toc382487360"/>
      <w:bookmarkStart w:id="479" w:name="_Toc382480454"/>
      <w:bookmarkStart w:id="480" w:name="_Toc382487362"/>
      <w:bookmarkStart w:id="481" w:name="_Toc382480455"/>
      <w:bookmarkStart w:id="482" w:name="_Toc382487363"/>
      <w:bookmarkStart w:id="483" w:name="_Toc382480457"/>
      <w:bookmarkStart w:id="484" w:name="_Toc382487365"/>
      <w:bookmarkStart w:id="485" w:name="_Toc382480458"/>
      <w:bookmarkStart w:id="486" w:name="_Toc382487366"/>
      <w:bookmarkStart w:id="487" w:name="_Toc382480460"/>
      <w:bookmarkStart w:id="488" w:name="_Toc382487368"/>
      <w:bookmarkStart w:id="489" w:name="_Toc382480461"/>
      <w:bookmarkStart w:id="490" w:name="_Toc382487369"/>
      <w:bookmarkStart w:id="491" w:name="_Toc382480463"/>
      <w:bookmarkStart w:id="492" w:name="_Toc382487371"/>
      <w:bookmarkStart w:id="493" w:name="_Toc382480464"/>
      <w:bookmarkStart w:id="494" w:name="_Toc382487372"/>
      <w:bookmarkStart w:id="495" w:name="_Toc382480465"/>
      <w:bookmarkStart w:id="496" w:name="_Toc382487373"/>
      <w:bookmarkStart w:id="497" w:name="_Toc382480469"/>
      <w:bookmarkStart w:id="498" w:name="_Toc382487377"/>
      <w:bookmarkStart w:id="499" w:name="_Toc382480471"/>
      <w:bookmarkStart w:id="500" w:name="_Toc382487379"/>
      <w:bookmarkStart w:id="501" w:name="_Toc382480476"/>
      <w:bookmarkStart w:id="502" w:name="_Toc382487384"/>
      <w:bookmarkStart w:id="503" w:name="_Toc382480481"/>
      <w:bookmarkStart w:id="504" w:name="_Toc382487389"/>
      <w:bookmarkStart w:id="505" w:name="_Toc382480482"/>
      <w:bookmarkStart w:id="506" w:name="_Toc382487390"/>
      <w:bookmarkStart w:id="507" w:name="_Toc382480494"/>
      <w:bookmarkStart w:id="508" w:name="_Toc382487402"/>
      <w:bookmarkStart w:id="509" w:name="_Toc382480503"/>
      <w:bookmarkStart w:id="510" w:name="_Toc382487411"/>
      <w:bookmarkStart w:id="511" w:name="_Toc382480504"/>
      <w:bookmarkStart w:id="512" w:name="_Toc382487412"/>
      <w:bookmarkStart w:id="513" w:name="_Toc382480510"/>
      <w:bookmarkStart w:id="514" w:name="_Toc382487418"/>
      <w:bookmarkStart w:id="515" w:name="_Toc382480511"/>
      <w:bookmarkStart w:id="516" w:name="_Toc382487419"/>
      <w:bookmarkStart w:id="517" w:name="_Toc382480512"/>
      <w:bookmarkStart w:id="518" w:name="_Toc382487420"/>
      <w:bookmarkStart w:id="519" w:name="_Toc382480513"/>
      <w:bookmarkStart w:id="520" w:name="_Toc382487421"/>
      <w:bookmarkStart w:id="521" w:name="_Toc382480514"/>
      <w:bookmarkStart w:id="522" w:name="_Toc382487422"/>
      <w:bookmarkStart w:id="523" w:name="_Toc382480515"/>
      <w:bookmarkStart w:id="524" w:name="_Toc382487423"/>
      <w:bookmarkStart w:id="525" w:name="_Toc382480516"/>
      <w:bookmarkStart w:id="526" w:name="_Toc382487424"/>
      <w:bookmarkStart w:id="527" w:name="_Toc382480517"/>
      <w:bookmarkStart w:id="528" w:name="_Toc382487425"/>
      <w:bookmarkStart w:id="529" w:name="_Toc382480518"/>
      <w:bookmarkStart w:id="530" w:name="_Toc382487426"/>
      <w:bookmarkStart w:id="531" w:name="_Toc382480519"/>
      <w:bookmarkStart w:id="532" w:name="_Toc382487427"/>
      <w:bookmarkStart w:id="533" w:name="_Toc382480520"/>
      <w:bookmarkStart w:id="534" w:name="_Toc382487428"/>
      <w:bookmarkStart w:id="535" w:name="_Toc382480522"/>
      <w:bookmarkStart w:id="536" w:name="_Toc382487430"/>
      <w:bookmarkStart w:id="537" w:name="_Toc382480530"/>
      <w:bookmarkStart w:id="538" w:name="_Toc382487438"/>
      <w:bookmarkStart w:id="539" w:name="_Toc382480531"/>
      <w:bookmarkStart w:id="540" w:name="_Toc382487439"/>
      <w:bookmarkStart w:id="541" w:name="_Toc382480547"/>
      <w:bookmarkStart w:id="542" w:name="_Toc382487455"/>
      <w:bookmarkStart w:id="543" w:name="_Toc382480581"/>
      <w:bookmarkStart w:id="544" w:name="_Toc382487489"/>
      <w:bookmarkStart w:id="545" w:name="_Toc382480583"/>
      <w:bookmarkStart w:id="546" w:name="_Toc382487491"/>
      <w:bookmarkStart w:id="547" w:name="_Toc382480584"/>
      <w:bookmarkStart w:id="548" w:name="_Toc382487492"/>
      <w:bookmarkStart w:id="549" w:name="_Toc382480585"/>
      <w:bookmarkStart w:id="550" w:name="_Toc382487493"/>
      <w:bookmarkStart w:id="551" w:name="_Toc382480586"/>
      <w:bookmarkStart w:id="552" w:name="_Toc382487494"/>
      <w:bookmarkStart w:id="553" w:name="_Toc382480587"/>
      <w:bookmarkStart w:id="554" w:name="_Toc382487495"/>
      <w:bookmarkStart w:id="555" w:name="_Toc382480588"/>
      <w:bookmarkStart w:id="556" w:name="_Toc382487496"/>
      <w:bookmarkStart w:id="557" w:name="_Toc382480595"/>
      <w:bookmarkStart w:id="558" w:name="_Toc382487503"/>
      <w:bookmarkStart w:id="559" w:name="_Toc382480596"/>
      <w:bookmarkStart w:id="560" w:name="_Toc382487504"/>
      <w:bookmarkStart w:id="561" w:name="_Toc382480599"/>
      <w:bookmarkStart w:id="562" w:name="_Toc382487507"/>
      <w:bookmarkStart w:id="563" w:name="_Toc382480600"/>
      <w:bookmarkStart w:id="564" w:name="_Toc382487508"/>
      <w:bookmarkStart w:id="565" w:name="_Toc9418008"/>
      <w:bookmarkStart w:id="566" w:name="_Toc9418012"/>
      <w:bookmarkStart w:id="567" w:name="_Toc382480662"/>
      <w:bookmarkStart w:id="568" w:name="_Toc382487570"/>
      <w:bookmarkStart w:id="569" w:name="_Toc382480664"/>
      <w:bookmarkStart w:id="570" w:name="_Toc382487572"/>
      <w:bookmarkStart w:id="571" w:name="_Toc479272655"/>
      <w:bookmarkStart w:id="572" w:name="_Toc9332200"/>
      <w:bookmarkStart w:id="573" w:name="_Ref7014215"/>
      <w:bookmarkStart w:id="574" w:name="_Toc8895101"/>
      <w:bookmarkStart w:id="575" w:name="_Toc32068087"/>
      <w:bookmarkStart w:id="576" w:name="_Toc9332201"/>
      <w:bookmarkStart w:id="577" w:name="_Toc177034218"/>
      <w:bookmarkStart w:id="578" w:name="_Toc177034374"/>
      <w:bookmarkStart w:id="579" w:name="_Toc273370386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r w:rsidRPr="00FC06E0">
        <w:rPr>
          <w:rFonts w:ascii="Times New Roman" w:hAnsi="Times New Roman"/>
          <w:szCs w:val="24"/>
        </w:rPr>
        <w:t>Требования к функциям Системы</w:t>
      </w:r>
      <w:bookmarkEnd w:id="573"/>
      <w:bookmarkEnd w:id="574"/>
      <w:bookmarkEnd w:id="575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включать следующие функциональные модули: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модули обработки документов;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«Резолюции»;</w:t>
      </w:r>
    </w:p>
    <w:p w:rsidR="00C8126C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«Инициативные задачи»;</w:t>
      </w:r>
    </w:p>
    <w:p w:rsidR="006A0A99" w:rsidRDefault="006A0A99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6A0A99">
        <w:rPr>
          <w:sz w:val="24"/>
          <w:szCs w:val="24"/>
        </w:rPr>
        <w:t>модул</w:t>
      </w:r>
      <w:r>
        <w:rPr>
          <w:sz w:val="24"/>
          <w:szCs w:val="24"/>
        </w:rPr>
        <w:t>ь</w:t>
      </w:r>
      <w:r w:rsidRPr="006A0A99">
        <w:rPr>
          <w:sz w:val="24"/>
          <w:szCs w:val="24"/>
        </w:rPr>
        <w:t xml:space="preserve"> «Планирование деятельности Правления, Комитетов, </w:t>
      </w:r>
      <w:r w:rsidR="00313457">
        <w:rPr>
          <w:sz w:val="24"/>
          <w:szCs w:val="24"/>
        </w:rPr>
        <w:t>С</w:t>
      </w:r>
      <w:r w:rsidRPr="006A0A99">
        <w:rPr>
          <w:sz w:val="24"/>
          <w:szCs w:val="24"/>
        </w:rPr>
        <w:t>овета директоров»</w:t>
      </w:r>
      <w:r>
        <w:rPr>
          <w:sz w:val="24"/>
          <w:szCs w:val="24"/>
        </w:rPr>
        <w:t>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«Поиск»;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«Статистическ</w:t>
      </w:r>
      <w:r w:rsidR="00520A49">
        <w:rPr>
          <w:sz w:val="24"/>
          <w:szCs w:val="24"/>
        </w:rPr>
        <w:t>ая</w:t>
      </w:r>
      <w:r w:rsidRPr="00520A49">
        <w:rPr>
          <w:sz w:val="24"/>
          <w:szCs w:val="24"/>
        </w:rPr>
        <w:t xml:space="preserve"> отчётност</w:t>
      </w:r>
      <w:r w:rsidR="00520A49">
        <w:rPr>
          <w:sz w:val="24"/>
          <w:szCs w:val="24"/>
        </w:rPr>
        <w:t>ь</w:t>
      </w:r>
      <w:r w:rsidRPr="00520A49">
        <w:rPr>
          <w:sz w:val="24"/>
          <w:szCs w:val="24"/>
        </w:rPr>
        <w:t>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«Аудит»;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«Администрировани</w:t>
      </w:r>
      <w:r w:rsidR="00520A49">
        <w:rPr>
          <w:sz w:val="24"/>
          <w:szCs w:val="24"/>
        </w:rPr>
        <w:t>е</w:t>
      </w:r>
      <w:r w:rsidRPr="00520A49">
        <w:rPr>
          <w:sz w:val="24"/>
          <w:szCs w:val="24"/>
        </w:rPr>
        <w:t>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«Нормативно-справочн</w:t>
      </w:r>
      <w:r w:rsidR="00520A49">
        <w:rPr>
          <w:sz w:val="24"/>
          <w:szCs w:val="24"/>
        </w:rPr>
        <w:t>ая</w:t>
      </w:r>
      <w:r w:rsidRPr="00520A49">
        <w:rPr>
          <w:sz w:val="24"/>
          <w:szCs w:val="24"/>
        </w:rPr>
        <w:t xml:space="preserve"> информаци</w:t>
      </w:r>
      <w:r w:rsidR="00520A49">
        <w:rPr>
          <w:sz w:val="24"/>
          <w:szCs w:val="24"/>
        </w:rPr>
        <w:t>я</w:t>
      </w:r>
      <w:r w:rsidRPr="00520A49">
        <w:rPr>
          <w:sz w:val="24"/>
          <w:szCs w:val="24"/>
        </w:rPr>
        <w:t>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«Обеспечени</w:t>
      </w:r>
      <w:r w:rsidR="00520A49">
        <w:rPr>
          <w:sz w:val="24"/>
          <w:szCs w:val="24"/>
        </w:rPr>
        <w:t>е</w:t>
      </w:r>
      <w:r w:rsidRPr="00520A49">
        <w:rPr>
          <w:sz w:val="24"/>
          <w:szCs w:val="24"/>
        </w:rPr>
        <w:t xml:space="preserve"> информационной безопасности»;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модуль «Распределённ</w:t>
      </w:r>
      <w:r w:rsidR="00520A49">
        <w:rPr>
          <w:sz w:val="24"/>
          <w:szCs w:val="24"/>
        </w:rPr>
        <w:t xml:space="preserve">ый </w:t>
      </w:r>
      <w:r w:rsidRPr="00520A49">
        <w:rPr>
          <w:sz w:val="24"/>
          <w:szCs w:val="24"/>
        </w:rPr>
        <w:t>документообо</w:t>
      </w:r>
      <w:r w:rsidR="00520A49">
        <w:rPr>
          <w:sz w:val="24"/>
          <w:szCs w:val="24"/>
        </w:rPr>
        <w:t>рот</w:t>
      </w:r>
      <w:r w:rsidRPr="00520A49">
        <w:rPr>
          <w:sz w:val="24"/>
          <w:szCs w:val="24"/>
        </w:rPr>
        <w:t>».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580" w:name="_Toc382480084"/>
      <w:bookmarkStart w:id="581" w:name="_Toc382486992"/>
      <w:bookmarkStart w:id="582" w:name="_Toc382480085"/>
      <w:bookmarkStart w:id="583" w:name="_Toc382486993"/>
      <w:bookmarkStart w:id="584" w:name="_Toc382480087"/>
      <w:bookmarkStart w:id="585" w:name="_Toc382486995"/>
      <w:bookmarkStart w:id="586" w:name="_Toc382480088"/>
      <w:bookmarkStart w:id="587" w:name="_Toc382486996"/>
      <w:bookmarkStart w:id="588" w:name="_Toc382480089"/>
      <w:bookmarkStart w:id="589" w:name="_Toc382486997"/>
      <w:bookmarkStart w:id="590" w:name="_Toc382480110"/>
      <w:bookmarkStart w:id="591" w:name="_Toc382487018"/>
      <w:bookmarkStart w:id="592" w:name="_Toc382480111"/>
      <w:bookmarkStart w:id="593" w:name="_Toc382487019"/>
      <w:bookmarkStart w:id="594" w:name="_Toc6814295"/>
      <w:bookmarkStart w:id="595" w:name="_Ref7009294"/>
      <w:bookmarkStart w:id="596" w:name="_Toc8895102"/>
      <w:bookmarkStart w:id="597" w:name="_Toc32068088"/>
      <w:bookmarkStart w:id="598" w:name="_Toc524946018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r w:rsidRPr="00FC06E0">
        <w:rPr>
          <w:i/>
        </w:rPr>
        <w:t>Требования к функциям модулей обработки документов</w:t>
      </w:r>
      <w:bookmarkEnd w:id="595"/>
      <w:bookmarkEnd w:id="596"/>
      <w:bookmarkEnd w:id="597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поддерживать обработку следующих базовых типов документов: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Входящие документы; 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Исходящие документы;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ОРД;</w:t>
      </w:r>
    </w:p>
    <w:p w:rsidR="00520A49" w:rsidRDefault="00313457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 w:rsidR="006B5008">
        <w:rPr>
          <w:sz w:val="24"/>
          <w:szCs w:val="24"/>
        </w:rPr>
        <w:t>веренности</w:t>
      </w:r>
      <w:r>
        <w:rPr>
          <w:sz w:val="24"/>
          <w:szCs w:val="24"/>
        </w:rPr>
        <w:t>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Внутренние документы.</w:t>
      </w:r>
    </w:p>
    <w:p w:rsidR="00C8126C" w:rsidRPr="00FC06E0" w:rsidRDefault="00C8126C" w:rsidP="009149A8">
      <w:pPr>
        <w:pStyle w:val="32"/>
        <w:spacing w:line="276" w:lineRule="auto"/>
        <w:rPr>
          <w:i/>
        </w:rPr>
      </w:pPr>
      <w:bookmarkStart w:id="599" w:name="_Toc8895103"/>
      <w:bookmarkStart w:id="600" w:name="_Toc32068089"/>
      <w:r w:rsidRPr="00FC06E0">
        <w:rPr>
          <w:i/>
        </w:rPr>
        <w:t>Общие требования к функциям модуля обработки документов</w:t>
      </w:r>
      <w:bookmarkEnd w:id="599"/>
      <w:bookmarkEnd w:id="600"/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01" w:name="_Toc8895104"/>
      <w:bookmarkStart w:id="602" w:name="_Ref4052573"/>
      <w:r w:rsidRPr="008F6BE8">
        <w:rPr>
          <w:rFonts w:eastAsiaTheme="majorEastAsia"/>
          <w:b w:val="0"/>
        </w:rPr>
        <w:t>Требования к вводу документа в Систему</w:t>
      </w:r>
      <w:bookmarkEnd w:id="601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позволять вводить документы для их учёта, обработки и хранения. Под вводом документа в Систему подразумевается создание документа в СЭД, ввод информационно-поисковых, классификационных и вспомогательных атрибутов в карточку документа, а также присоединение к карточке документа его электронного образа и сопутствующих документов.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обеспечивать возможность ввода: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проектов документов, требующих согласования и подписания;</w:t>
      </w:r>
    </w:p>
    <w:p w:rsidR="00C8126C" w:rsidRPr="00520A49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подписанных документов, требующих регистрации.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позволять импортировать файл содержания документа из внешних источников и связывать его с карточкой документа.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позволять создавать файл содержания проекта документа на основе предопределенного шаблона.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позволять создать документ на основании уже существующего в ней документа, путём копирования. Копироваться должны основные атрибуты документа (с возможностью замены или редактирования).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позволять в карточке документа размещать ссылки на другие документы Системы, а также импортировать в карточку документа в виде связанной информации файлы из внешних источников.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обеспечить возможность ввода данных в атрибуты и проверку наличия данных в обязательных атрибутах документов. Система должна информировать пользователя в случае не заполнения обязательного атрибута с указанием на то, какой именно атрибут не заполнен.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позволять применять к документу типовой маршрут обработки в зависимости от набора параметров данного документа. Система должна обеспечить возможность отправки введённого документа на обработку в соответствии с установленным процессом обработки.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03" w:name="_Toc8895105"/>
      <w:r w:rsidRPr="008F6BE8">
        <w:rPr>
          <w:rFonts w:eastAsiaTheme="majorEastAsia"/>
          <w:b w:val="0"/>
        </w:rPr>
        <w:t>Требования к процессу проверки оформления проектов документов</w:t>
      </w:r>
      <w:bookmarkEnd w:id="603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предусматривать возможность проверки оформления проекта документа.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Пользователь, проверяющий оформление, должен иметь возможность при необходимости внести изменения в содержание документа, создав новую версию документа.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Система должна позволить пользователю, проверяющему оформление, отправить документ далее на согласование и/или подписание или вернуть документ на доработку автору документа. 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позволять пользователю вернуть документ на доработку владельцу документа только при условии, что пользователь оставил замечания по документу или приложил свою версию документа с правками.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Автор документа также должен иметь возможность отозвать документ с проверки оформления для внесения правок.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04" w:name="_Toc8895106"/>
      <w:r w:rsidRPr="008F6BE8">
        <w:rPr>
          <w:rFonts w:eastAsiaTheme="majorEastAsia"/>
          <w:b w:val="0"/>
        </w:rPr>
        <w:t>Требования к процессу согласования проектов документов</w:t>
      </w:r>
      <w:bookmarkEnd w:id="604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обеспечивать возможности последовательно-параллельного согласования документа отдельными согласующими лицами.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Пользователь, согласующий документ, должен иметь возможность при необходимости указать замечания к документу и/или приложить свою версию документа с правками и вернуть документ владельцу документа на доработку или зафиксировать факт согласования.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Пользователь, согласующий документ, должен иметь возможность спустить документ</w:t>
      </w:r>
      <w:r w:rsidR="00520A49">
        <w:rPr>
          <w:sz w:val="24"/>
          <w:szCs w:val="24"/>
        </w:rPr>
        <w:t xml:space="preserve"> </w:t>
      </w:r>
      <w:r w:rsidRPr="00520A49">
        <w:rPr>
          <w:sz w:val="24"/>
          <w:szCs w:val="24"/>
        </w:rPr>
        <w:t>на согласование своим подчинённым для принятия ре</w:t>
      </w:r>
      <w:r w:rsidR="00520A49">
        <w:rPr>
          <w:sz w:val="24"/>
          <w:szCs w:val="24"/>
        </w:rPr>
        <w:t>шения по согласованию документа</w:t>
      </w:r>
      <w:r w:rsidRPr="00520A49">
        <w:rPr>
          <w:sz w:val="24"/>
          <w:szCs w:val="24"/>
        </w:rPr>
        <w:t>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предусматривать настраиваемый при необходимости механизм «Согласование по умолчанию».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Автор документа также должен иметь возможность отозвать документ с согласования для внесения правок. 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Для соблюдения сроков согласования согласующим должно приходить уведомление о подходе срока согласования.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05" w:name="_Toc8895107"/>
      <w:r w:rsidRPr="008F6BE8">
        <w:rPr>
          <w:rFonts w:eastAsiaTheme="majorEastAsia"/>
          <w:b w:val="0"/>
        </w:rPr>
        <w:t>Требования к организации процесса подписания документов</w:t>
      </w:r>
      <w:bookmarkEnd w:id="605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Система должна предусматривать возможность фиксации результата рассмотрения документа подписывающим лицом: документ </w:t>
      </w:r>
      <w:r w:rsidR="00520A49" w:rsidRPr="00520A49">
        <w:rPr>
          <w:sz w:val="24"/>
          <w:szCs w:val="24"/>
        </w:rPr>
        <w:t xml:space="preserve">подписан </w:t>
      </w:r>
      <w:r w:rsidRPr="00520A49">
        <w:rPr>
          <w:sz w:val="24"/>
          <w:szCs w:val="24"/>
        </w:rPr>
        <w:t>или отклонён.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Пользователь, фиксирующий результат подписания, должен иметь возможность при необходимости указать замечания к документу и вернуть документ владельцу документа на доработку или зафиксировать факт подписания документа, после чего документ должен быть автоматически отправлен на регистрацию.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06" w:name="_Toc8895108"/>
      <w:r w:rsidRPr="008F6BE8">
        <w:rPr>
          <w:rFonts w:eastAsiaTheme="majorEastAsia"/>
          <w:b w:val="0"/>
        </w:rPr>
        <w:t>Требования к процессу регистрации документов</w:t>
      </w:r>
      <w:bookmarkEnd w:id="606"/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Регистрация входящих документов</w:t>
      </w:r>
      <w:r w:rsidR="00357D42">
        <w:rPr>
          <w:sz w:val="24"/>
          <w:szCs w:val="24"/>
        </w:rPr>
        <w:t xml:space="preserve"> и </w:t>
      </w:r>
      <w:r w:rsidR="006E3B4D">
        <w:rPr>
          <w:sz w:val="24"/>
          <w:szCs w:val="24"/>
        </w:rPr>
        <w:t>доверенностей</w:t>
      </w:r>
      <w:r w:rsidR="00C70607">
        <w:rPr>
          <w:sz w:val="24"/>
          <w:szCs w:val="24"/>
        </w:rPr>
        <w:t xml:space="preserve"> </w:t>
      </w:r>
      <w:r w:rsidRPr="00520A49">
        <w:rPr>
          <w:sz w:val="24"/>
          <w:szCs w:val="24"/>
        </w:rPr>
        <w:t>должна производиться определёнными лицами. Список лиц, имеющих право регистрировать документ, должен определяться в зависимости от типа документа и от организационной единицы Заказчика (филиала, подразделения), в котором регистрируется документ.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>Система должна выдавать предупреждение, если пользователь пытается зарегистрировать входящий документ, который уже был зарегистрирован. Проверка должна осуществляться по совпадению определённых атрибутов, набор данных атрибутов должен быть определён на этапе проектирования.</w:t>
      </w:r>
    </w:p>
    <w:p w:rsidR="00C8126C" w:rsidRPr="00520A49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0A49">
        <w:rPr>
          <w:sz w:val="24"/>
          <w:szCs w:val="24"/>
        </w:rPr>
        <w:t xml:space="preserve">Система должна автоматически регистрировать документы после завершения этапа подписания (за исключением входящих документов и </w:t>
      </w:r>
      <w:r w:rsidR="006E3B4D">
        <w:rPr>
          <w:sz w:val="24"/>
          <w:szCs w:val="24"/>
        </w:rPr>
        <w:t>доверенностей</w:t>
      </w:r>
      <w:r w:rsidRPr="00520A49">
        <w:rPr>
          <w:sz w:val="24"/>
          <w:szCs w:val="24"/>
        </w:rPr>
        <w:t>).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07" w:name="_Toc8895109"/>
      <w:r w:rsidRPr="008F6BE8">
        <w:rPr>
          <w:rFonts w:eastAsiaTheme="majorEastAsia"/>
          <w:b w:val="0"/>
        </w:rPr>
        <w:t>Требования к организации рассмотрения документа адресатами и доведения документа до исполнителей</w:t>
      </w:r>
      <w:bookmarkEnd w:id="607"/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позволять: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рассылать документ на рассмотрение непосредственно адресатам;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направлять документ на предварительное рассмотрение определённым сотрудникам.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Всем выше перечисленным сотрудникам должна быть предоставлена возможность создавать указания по исполнению документа в виде резолюций с последующим автоматическим доведением их до исполнителей.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Также лица, которым документ поступил на рассмотрение, должны иметь возможность отметить, что документ поступил ошибочно и вернуть документ регистратору.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08" w:name="_Toc8895110"/>
      <w:r w:rsidRPr="008F6BE8">
        <w:rPr>
          <w:rFonts w:eastAsiaTheme="majorEastAsia"/>
          <w:b w:val="0"/>
        </w:rPr>
        <w:t>Требования к ознакомлению с документом</w:t>
      </w:r>
      <w:bookmarkEnd w:id="608"/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организовывать ознакомление пользователей с любыми документами, размещёнными в ней.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указывать пользователей, которых необходимо ознакомить с документом, и рассылать им документ на ознакомление.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фиксировать время ознакомления пользователя с документом.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09" w:name="_Toc8895111"/>
      <w:r w:rsidRPr="008F6BE8">
        <w:rPr>
          <w:rFonts w:eastAsiaTheme="majorEastAsia"/>
          <w:b w:val="0"/>
        </w:rPr>
        <w:t>Требования к представлению документов</w:t>
      </w:r>
      <w:bookmarkEnd w:id="609"/>
      <w:r w:rsidRPr="008F6BE8">
        <w:rPr>
          <w:rFonts w:eastAsiaTheme="majorEastAsia"/>
          <w:b w:val="0"/>
        </w:rPr>
        <w:t xml:space="preserve"> 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 xml:space="preserve">Любой документ должен представляться в Системе в виде двух составляющих (наличие второй составляющей не является обязательным): электронной карточки документа (структурированная информация) и содержимого документа – набора файлов произвольного формата, в том числе графических образов и текстовых файлов (неструктурированная информация). 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Структурированная информация – значения атрибутов документов - должна храниться в базе данных.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Атрибутивный состав электронных карточек документов должен быть определён на этапе проектирования.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Карточки документов должны предусматривать функциональные вкладки:</w:t>
      </w:r>
    </w:p>
    <w:p w:rsidR="00357D42" w:rsidRDefault="00357D42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Контент – размещение и представление основного документа, а также приложений к нему;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Связанные документы</w:t>
      </w:r>
      <w:r w:rsidR="00357D42">
        <w:rPr>
          <w:sz w:val="24"/>
          <w:szCs w:val="24"/>
        </w:rPr>
        <w:t xml:space="preserve"> – связь между документами Системы</w:t>
      </w:r>
      <w:r w:rsidRPr="00357D42">
        <w:rPr>
          <w:sz w:val="24"/>
          <w:szCs w:val="24"/>
        </w:rPr>
        <w:t>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Лист согласования</w:t>
      </w:r>
      <w:r w:rsidR="00357D42">
        <w:rPr>
          <w:sz w:val="24"/>
          <w:szCs w:val="24"/>
        </w:rPr>
        <w:t xml:space="preserve"> и подписания – формирование и контроль прохождения маршрута обработки документов (согласование, рецензирование, подписание)</w:t>
      </w:r>
      <w:r w:rsidRPr="00357D42">
        <w:rPr>
          <w:sz w:val="24"/>
          <w:szCs w:val="24"/>
        </w:rPr>
        <w:t>;</w:t>
      </w:r>
    </w:p>
    <w:p w:rsidR="00C8126C" w:rsidRPr="00357D42" w:rsidRDefault="00C70607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Резолюции</w:t>
      </w:r>
      <w:r w:rsidR="00357D42">
        <w:rPr>
          <w:sz w:val="24"/>
          <w:szCs w:val="24"/>
        </w:rPr>
        <w:t xml:space="preserve"> – организация и контроль исполнения резолюций по документам</w:t>
      </w:r>
      <w:r w:rsidR="00C8126C" w:rsidRPr="00357D42">
        <w:rPr>
          <w:sz w:val="24"/>
          <w:szCs w:val="24"/>
        </w:rPr>
        <w:t>;</w:t>
      </w:r>
    </w:p>
    <w:p w:rsidR="00C8126C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Комментарии</w:t>
      </w:r>
      <w:r w:rsidR="00357D42">
        <w:rPr>
          <w:sz w:val="24"/>
          <w:szCs w:val="24"/>
        </w:rPr>
        <w:t xml:space="preserve"> – обмен комментариями по документу</w:t>
      </w:r>
      <w:r w:rsidRPr="00357D42">
        <w:rPr>
          <w:sz w:val="24"/>
          <w:szCs w:val="24"/>
        </w:rPr>
        <w:t>;</w:t>
      </w:r>
    </w:p>
    <w:p w:rsidR="00357D42" w:rsidRPr="00357D42" w:rsidRDefault="00C70607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Рассылка</w:t>
      </w:r>
      <w:r w:rsidR="00357D42">
        <w:rPr>
          <w:sz w:val="24"/>
          <w:szCs w:val="24"/>
        </w:rPr>
        <w:t xml:space="preserve"> – определение внутренних адресатов</w:t>
      </w:r>
      <w:r>
        <w:rPr>
          <w:sz w:val="24"/>
          <w:szCs w:val="24"/>
        </w:rPr>
        <w:t xml:space="preserve"> рассылки документа на ознакомление</w:t>
      </w:r>
      <w:r w:rsidR="00357D42">
        <w:rPr>
          <w:sz w:val="24"/>
          <w:szCs w:val="24"/>
        </w:rPr>
        <w:t>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История</w:t>
      </w:r>
      <w:r w:rsidR="00357D42">
        <w:rPr>
          <w:sz w:val="24"/>
          <w:szCs w:val="24"/>
        </w:rPr>
        <w:t xml:space="preserve"> – аудит событий по документу</w:t>
      </w:r>
      <w:r w:rsidRPr="00357D42">
        <w:rPr>
          <w:sz w:val="24"/>
          <w:szCs w:val="24"/>
        </w:rPr>
        <w:t>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При необходимости карточки документов должны предусматривать специфичные для каждого типа документов вкладки (определяется на этапе проектирования).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rFonts w:eastAsiaTheme="minorHAnsi"/>
          <w:sz w:val="24"/>
          <w:szCs w:val="24"/>
          <w:lang w:eastAsia="en-US"/>
        </w:rPr>
      </w:pPr>
      <w:r w:rsidRPr="00357D42">
        <w:rPr>
          <w:sz w:val="24"/>
          <w:szCs w:val="24"/>
        </w:rPr>
        <w:t xml:space="preserve">При </w:t>
      </w:r>
      <w:r w:rsidRPr="00357D42">
        <w:rPr>
          <w:rFonts w:eastAsiaTheme="minorHAnsi"/>
          <w:sz w:val="24"/>
          <w:szCs w:val="24"/>
          <w:lang w:eastAsia="en-US"/>
        </w:rPr>
        <w:t>открытии карточки документа пользователь должен в одном окне видеть: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область, в которой отображается основной контент документа с возможностью ознакомления с ним без необходимости открытия приложений, соответствующих расширению контента, а также с возможностью переключаться на просмотр дополнительных вложенных файлов;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информацию по задаче, связанной с данным документом в рамках бизнес процесса его обработки (в том числе тип задачи, автор задачи, комментарий автора, срок исполнения);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список доступных пользователю действий с документом и задачей.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10" w:name="_Toc8895112"/>
      <w:r w:rsidRPr="008F6BE8">
        <w:rPr>
          <w:rFonts w:eastAsiaTheme="majorEastAsia"/>
          <w:b w:val="0"/>
        </w:rPr>
        <w:t>Требования к формированию печатных форм карточек</w:t>
      </w:r>
      <w:bookmarkEnd w:id="610"/>
      <w:r w:rsidRPr="008F6BE8">
        <w:rPr>
          <w:rFonts w:eastAsiaTheme="majorEastAsia"/>
          <w:b w:val="0"/>
        </w:rPr>
        <w:t xml:space="preserve"> 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формировать печатные формы карточек документов и поручений, содержащие следующие данные: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Краткая информация о документе;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Перечень вложений (файлов) документа Системы;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Лист согласования</w:t>
      </w:r>
      <w:r w:rsidR="00357D42">
        <w:rPr>
          <w:sz w:val="24"/>
          <w:szCs w:val="24"/>
        </w:rPr>
        <w:t xml:space="preserve"> и подписания</w:t>
      </w:r>
      <w:r w:rsidRPr="00357D42">
        <w:rPr>
          <w:sz w:val="24"/>
          <w:szCs w:val="24"/>
        </w:rPr>
        <w:t>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Комментарии;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Перечень связанных документов;</w:t>
      </w:r>
    </w:p>
    <w:p w:rsidR="00C8126C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Перечень резолюций;</w:t>
      </w:r>
    </w:p>
    <w:p w:rsidR="00C70607" w:rsidRPr="00357D42" w:rsidRDefault="00C70607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Лист рассылки;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История.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Содержание печатной формы, а также условия печати каждого типа документа должно быть уточнено на этапе проектирования.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У пользователя должна быть возможность выбирать выводимую информацию (выборочная печать).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11" w:name="_Toc8895113"/>
      <w:r w:rsidRPr="008F6BE8">
        <w:rPr>
          <w:rFonts w:eastAsiaTheme="majorEastAsia"/>
          <w:b w:val="0"/>
        </w:rPr>
        <w:t>Требования к удалению документов</w:t>
      </w:r>
      <w:bookmarkEnd w:id="611"/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удалять незарегистрированные документы с этапа создания или в процессе выполнения доработки документа. Удаление должно быть доступно автору документа и администратору Системы. В результате удаления документ должен помечаться как «Удалённый». У администратора должна быть возможность восстановления документа.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12" w:name="_Toc8895114"/>
      <w:r w:rsidRPr="008F6BE8">
        <w:rPr>
          <w:rFonts w:eastAsiaTheme="majorEastAsia"/>
          <w:b w:val="0"/>
        </w:rPr>
        <w:t>Требования к применению типовых маршрутов обработки документов</w:t>
      </w:r>
      <w:bookmarkEnd w:id="612"/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вести справочник типовых маршрутов обработки документов, определяющих состав участников и иные параметры процессов обработки документа: согласования, подписания, рассмотрения, ознакомления.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создавать типовые маршруты пользователям, без привлечения администратора или службы технической поддержки.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владельцу документа редактировать данные процессов обработки, сформированные для конкретного документа по умолчанию на основе типового маршрута.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13" w:name="_Toc8895115"/>
      <w:r w:rsidRPr="008F6BE8">
        <w:rPr>
          <w:rFonts w:eastAsiaTheme="majorEastAsia"/>
          <w:b w:val="0"/>
        </w:rPr>
        <w:t>Требования к применению шаблонных списков пользователей</w:t>
      </w:r>
      <w:bookmarkEnd w:id="613"/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Должна быть возможность добавлять пользователей списком в качестве согласующих (с распределением по этапам согласования), исполнителей резолюции\поручения, адресатов документов и адресатов для рассылки на ознакомление.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позволять вести справочник списков пользователей. Созданный список должен быть приватным, или общего пользования.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14" w:name="_Toc8895116"/>
      <w:r w:rsidRPr="008F6BE8">
        <w:rPr>
          <w:rFonts w:eastAsiaTheme="majorEastAsia"/>
          <w:b w:val="0"/>
        </w:rPr>
        <w:t>Требования к делегированию</w:t>
      </w:r>
      <w:bookmarkEnd w:id="614"/>
      <w:r w:rsidRPr="008F6BE8">
        <w:rPr>
          <w:rFonts w:eastAsiaTheme="majorEastAsia"/>
          <w:b w:val="0"/>
        </w:rPr>
        <w:t xml:space="preserve"> 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 xml:space="preserve">Должна быть возможность назначения пользователя заместителем для работы в Системе и выполнения функций другого пользователя. </w:t>
      </w:r>
    </w:p>
    <w:p w:rsidR="00C8126C" w:rsidRPr="00357D42" w:rsidRDefault="00C8126C" w:rsidP="009149A8">
      <w:pPr>
        <w:spacing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Система должна предусматривать несколько режимов замещения: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временный заместитель – переадресация задач на заместителя на заданный период времени;</w:t>
      </w:r>
    </w:p>
    <w:p w:rsidR="00C8126C" w:rsidRPr="00357D42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постоянный заместитель/исполняющий обязанности – переадресация всех задач пользователя на заместителя без ограничительного периода.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Пользователь с привилегиями руководителя должен иметь возможность самостоятельно назначить себе заместителя, без обращения к администраторам Системы.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Пользователи, обладающие соответствующими правами, должны иметь возможность делегировать поступившее задание на любого пользователя Системы, если выбранный пользователь имеет полномочия к выполнению подобных заданий.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15" w:name="_Toc8895117"/>
      <w:r w:rsidRPr="008F6BE8">
        <w:rPr>
          <w:rFonts w:eastAsiaTheme="majorEastAsia"/>
          <w:b w:val="0"/>
        </w:rPr>
        <w:t>Требования к возможности групповых операций</w:t>
      </w:r>
      <w:bookmarkEnd w:id="615"/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Должна быть реализована функция групповой обработки заданий и выдачи резолюций\поручений, существенно сокращающей трудозатраты на исполнение типовых операция в Системе.</w:t>
      </w:r>
    </w:p>
    <w:p w:rsidR="00C8126C" w:rsidRPr="00357D42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357D42">
        <w:rPr>
          <w:sz w:val="24"/>
          <w:szCs w:val="24"/>
        </w:rPr>
        <w:t>Пользователю должна быть предоставлена возможность выделения в интерфейсе (выделение галочками в списочной форме) ряда однотипных заданий и последующего завершения выделенных заданий чер</w:t>
      </w:r>
      <w:r w:rsidR="00357D42">
        <w:rPr>
          <w:sz w:val="24"/>
          <w:szCs w:val="24"/>
        </w:rPr>
        <w:t>ез функцию групповой обработки.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16" w:name="_Toc8895118"/>
      <w:r w:rsidRPr="008F6BE8">
        <w:rPr>
          <w:rFonts w:eastAsiaTheme="majorEastAsia"/>
          <w:b w:val="0"/>
        </w:rPr>
        <w:t>Требования к функциям модуля «Входящие документы»</w:t>
      </w:r>
      <w:bookmarkEnd w:id="598"/>
      <w:bookmarkEnd w:id="602"/>
      <w:bookmarkEnd w:id="616"/>
    </w:p>
    <w:p w:rsidR="00C8126C" w:rsidRPr="004147D3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Должна быть обеспечена возможность создания регистрационной карточки входящего документа с заполнением реквизитов, присвоением регистрационных номера и даты и последующим прикреплением к ней электронного образа зарегистрированного входящего документа.</w:t>
      </w:r>
    </w:p>
    <w:p w:rsidR="00C8126C" w:rsidRPr="004147D3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Система должна позволять отправить зарегистрированный документ:</w:t>
      </w:r>
    </w:p>
    <w:p w:rsidR="00C8126C" w:rsidRPr="004147D3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на предварительное рассмотрение определённым сотрудникам, осуществляющим предварительное рассмотрение документа;</w:t>
      </w:r>
    </w:p>
    <w:p w:rsidR="00C8126C" w:rsidRPr="004147D3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на рассмотрение непосредственно адресатам.</w:t>
      </w:r>
    </w:p>
    <w:p w:rsidR="00C8126C" w:rsidRPr="004147D3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4147D3">
        <w:rPr>
          <w:sz w:val="24"/>
          <w:szCs w:val="24"/>
        </w:rPr>
        <w:t xml:space="preserve">Адресатам и исполнителям входящего документа должна быть предоставлена возможность создавать резолюции к документу. </w:t>
      </w:r>
    </w:p>
    <w:p w:rsidR="00C8126C" w:rsidRPr="004147D3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Система автоматически должна проставлять статус «Исполнен» или «В деле» (если включён модуль «Архив») после завершения исполнения всех выданных по документу резолюций. Перемещение входящего документа в дело должно быть доступно без его исполнения.</w:t>
      </w:r>
    </w:p>
    <w:p w:rsidR="00C8126C" w:rsidRPr="004147D3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Система должна обеспечивать поддержку обработки входящих документов в соответствии с установленным жизненным циклом (</w:t>
      </w:r>
      <w:r w:rsidRPr="004147D3">
        <w:rPr>
          <w:sz w:val="24"/>
          <w:szCs w:val="24"/>
        </w:rPr>
        <w:fldChar w:fldCharType="begin"/>
      </w:r>
      <w:r w:rsidRPr="004147D3">
        <w:rPr>
          <w:sz w:val="24"/>
          <w:szCs w:val="24"/>
        </w:rPr>
        <w:instrText xml:space="preserve"> REF _Ref4058964 \h  \* MERGEFORMAT </w:instrText>
      </w:r>
      <w:r w:rsidRPr="004147D3">
        <w:rPr>
          <w:sz w:val="24"/>
          <w:szCs w:val="24"/>
        </w:rPr>
      </w:r>
      <w:r w:rsidRPr="004147D3">
        <w:rPr>
          <w:sz w:val="24"/>
          <w:szCs w:val="24"/>
        </w:rPr>
        <w:fldChar w:fldCharType="separate"/>
      </w:r>
      <w:r w:rsidR="00820883" w:rsidRPr="00820883">
        <w:rPr>
          <w:sz w:val="24"/>
          <w:szCs w:val="24"/>
        </w:rPr>
        <w:t>Рисунок 1</w:t>
      </w:r>
      <w:r w:rsidRPr="004147D3">
        <w:rPr>
          <w:sz w:val="24"/>
          <w:szCs w:val="24"/>
        </w:rPr>
        <w:fldChar w:fldCharType="end"/>
      </w:r>
      <w:r w:rsidRPr="004147D3">
        <w:rPr>
          <w:sz w:val="24"/>
          <w:szCs w:val="24"/>
        </w:rPr>
        <w:t>):</w:t>
      </w:r>
    </w:p>
    <w:p w:rsidR="00C8126C" w:rsidRPr="004147D3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Зарегистрирован - документу присвоены рег. номер и дата;</w:t>
      </w:r>
    </w:p>
    <w:p w:rsidR="00C8126C" w:rsidRPr="004147D3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Предварительное рассмотрение</w:t>
      </w:r>
      <w:r w:rsidR="005250D6">
        <w:rPr>
          <w:sz w:val="24"/>
          <w:szCs w:val="24"/>
        </w:rPr>
        <w:t xml:space="preserve"> (В канцелярии)</w:t>
      </w:r>
      <w:r w:rsidRPr="004147D3">
        <w:rPr>
          <w:sz w:val="24"/>
          <w:szCs w:val="24"/>
        </w:rPr>
        <w:t xml:space="preserve"> – документ на предварительном рассмотрении у пользователей, ответственных за данный этап;</w:t>
      </w:r>
    </w:p>
    <w:p w:rsidR="00C8126C" w:rsidRPr="004147D3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147D3">
        <w:rPr>
          <w:sz w:val="24"/>
          <w:szCs w:val="24"/>
        </w:rPr>
        <w:t xml:space="preserve">Рассмотрение </w:t>
      </w:r>
      <w:r w:rsidR="005250D6">
        <w:rPr>
          <w:sz w:val="24"/>
          <w:szCs w:val="24"/>
        </w:rPr>
        <w:t>(В подразделении)</w:t>
      </w:r>
      <w:r w:rsidR="005250D6" w:rsidRPr="004147D3">
        <w:rPr>
          <w:sz w:val="24"/>
          <w:szCs w:val="24"/>
        </w:rPr>
        <w:t xml:space="preserve"> </w:t>
      </w:r>
      <w:r w:rsidRPr="004147D3">
        <w:rPr>
          <w:sz w:val="24"/>
          <w:szCs w:val="24"/>
        </w:rPr>
        <w:t>– документ направлен адресату (-ам);</w:t>
      </w:r>
    </w:p>
    <w:p w:rsidR="00C8126C" w:rsidRPr="004147D3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Исполнение</w:t>
      </w:r>
      <w:r w:rsidR="004147D3">
        <w:rPr>
          <w:sz w:val="24"/>
          <w:szCs w:val="24"/>
        </w:rPr>
        <w:t xml:space="preserve"> </w:t>
      </w:r>
      <w:r w:rsidRPr="004147D3">
        <w:rPr>
          <w:sz w:val="24"/>
          <w:szCs w:val="24"/>
        </w:rPr>
        <w:t xml:space="preserve">-  по документу есть созданная резолюция; </w:t>
      </w:r>
    </w:p>
    <w:p w:rsidR="00C8126C" w:rsidRPr="004147D3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Исполнен/В деле - документ исполнен;</w:t>
      </w:r>
    </w:p>
    <w:p w:rsidR="00C8126C" w:rsidRPr="004147D3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147D3">
        <w:rPr>
          <w:sz w:val="24"/>
          <w:szCs w:val="24"/>
        </w:rPr>
        <w:t>В архиве – документ перемещён в архив.</w:t>
      </w:r>
    </w:p>
    <w:bookmarkStart w:id="617" w:name="_Ref347489793"/>
    <w:p w:rsidR="00C8126C" w:rsidRPr="008F6BE8" w:rsidRDefault="00C8126C" w:rsidP="003C7A2D">
      <w:pPr>
        <w:tabs>
          <w:tab w:val="left" w:pos="9637"/>
        </w:tabs>
        <w:spacing w:before="240" w:line="276" w:lineRule="auto"/>
        <w:ind w:right="-2"/>
      </w:pPr>
      <w:r w:rsidRPr="008F6BE8">
        <w:object w:dxaOrig="10288" w:dyaOrig="1323" w14:anchorId="095436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63pt" o:ole="">
            <v:imagedata r:id="rId9" o:title=""/>
          </v:shape>
          <o:OLEObject Type="Embed" ProgID="Visio.Drawing.11" ShapeID="_x0000_i1025" DrawAspect="Content" ObjectID="_1644993418" r:id="rId10"/>
        </w:object>
      </w:r>
    </w:p>
    <w:p w:rsidR="00C8126C" w:rsidRPr="008F6BE8" w:rsidRDefault="00C8126C" w:rsidP="003C7A2D">
      <w:pPr>
        <w:tabs>
          <w:tab w:val="left" w:pos="9637"/>
        </w:tabs>
        <w:spacing w:after="240" w:line="276" w:lineRule="auto"/>
        <w:ind w:right="-2"/>
        <w:jc w:val="center"/>
        <w:rPr>
          <w:bCs/>
          <w:lang w:eastAsia="en-US"/>
        </w:rPr>
      </w:pPr>
      <w:bookmarkStart w:id="618" w:name="_Ref4058964"/>
      <w:r w:rsidRPr="008F6BE8">
        <w:rPr>
          <w:bCs/>
          <w:lang w:eastAsia="en-US"/>
        </w:rPr>
        <w:t xml:space="preserve">Рисунок </w:t>
      </w:r>
      <w:r w:rsidRPr="008F6BE8">
        <w:rPr>
          <w:bCs/>
          <w:lang w:eastAsia="en-US"/>
        </w:rPr>
        <w:fldChar w:fldCharType="begin"/>
      </w:r>
      <w:r w:rsidRPr="008F6BE8">
        <w:rPr>
          <w:bCs/>
          <w:lang w:eastAsia="en-US"/>
        </w:rPr>
        <w:instrText xml:space="preserve"> SEQ Рисунок \* ARABIC </w:instrText>
      </w:r>
      <w:r w:rsidRPr="008F6BE8">
        <w:rPr>
          <w:bCs/>
          <w:lang w:eastAsia="en-US"/>
        </w:rPr>
        <w:fldChar w:fldCharType="separate"/>
      </w:r>
      <w:r w:rsidR="00820883">
        <w:rPr>
          <w:bCs/>
          <w:noProof/>
          <w:lang w:eastAsia="en-US"/>
        </w:rPr>
        <w:t>1</w:t>
      </w:r>
      <w:r w:rsidRPr="008F6BE8">
        <w:rPr>
          <w:bCs/>
          <w:lang w:eastAsia="en-US"/>
        </w:rPr>
        <w:fldChar w:fldCharType="end"/>
      </w:r>
      <w:bookmarkEnd w:id="617"/>
      <w:bookmarkEnd w:id="618"/>
      <w:r w:rsidRPr="008F6BE8">
        <w:rPr>
          <w:bCs/>
          <w:lang w:eastAsia="en-US"/>
        </w:rPr>
        <w:t>. Стадии жизненного цикла входящего документа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19" w:name="_Toc378266123"/>
      <w:bookmarkStart w:id="620" w:name="_Toc524946019"/>
      <w:bookmarkStart w:id="621" w:name="_Toc8895119"/>
      <w:r w:rsidRPr="008F6BE8">
        <w:rPr>
          <w:rFonts w:eastAsiaTheme="majorEastAsia"/>
          <w:b w:val="0"/>
        </w:rPr>
        <w:t>Требования к функциям модуля «Исходящие документы»</w:t>
      </w:r>
      <w:bookmarkEnd w:id="619"/>
      <w:bookmarkEnd w:id="620"/>
      <w:bookmarkEnd w:id="621"/>
    </w:p>
    <w:p w:rsidR="00C8126C" w:rsidRPr="005250D6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Модуль «Исходящие документы» должен обеспечивать поддержку процессов обработки исходящих документов: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Создание;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Согласование;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Проверка оформления;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Подписание;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Регистрация документа (автоматически);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Помещение исходящего документа в дело, затем в архив.</w:t>
      </w:r>
    </w:p>
    <w:p w:rsidR="00C8126C" w:rsidRPr="005250D6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Система должна обеспечивать поддержку обработки исходящих документов</w:t>
      </w:r>
      <w:r w:rsidR="009149A8">
        <w:rPr>
          <w:sz w:val="24"/>
          <w:szCs w:val="24"/>
        </w:rPr>
        <w:t xml:space="preserve"> </w:t>
      </w:r>
      <w:r w:rsidRPr="005250D6">
        <w:rPr>
          <w:sz w:val="24"/>
          <w:szCs w:val="24"/>
        </w:rPr>
        <w:t>в соответствии с установленным жизненным циклом  (</w:t>
      </w:r>
      <w:r w:rsidRPr="005250D6">
        <w:rPr>
          <w:sz w:val="24"/>
          <w:szCs w:val="24"/>
        </w:rPr>
        <w:fldChar w:fldCharType="begin"/>
      </w:r>
      <w:r w:rsidRPr="005250D6">
        <w:rPr>
          <w:sz w:val="24"/>
          <w:szCs w:val="24"/>
        </w:rPr>
        <w:instrText xml:space="preserve"> REF _Ref4058945 \h  \* MERGEFORMAT </w:instrText>
      </w:r>
      <w:r w:rsidRPr="005250D6">
        <w:rPr>
          <w:sz w:val="24"/>
          <w:szCs w:val="24"/>
        </w:rPr>
      </w:r>
      <w:r w:rsidRPr="005250D6">
        <w:rPr>
          <w:sz w:val="24"/>
          <w:szCs w:val="24"/>
        </w:rPr>
        <w:fldChar w:fldCharType="separate"/>
      </w:r>
      <w:r w:rsidR="00820883" w:rsidRPr="00820883">
        <w:rPr>
          <w:sz w:val="24"/>
          <w:szCs w:val="24"/>
        </w:rPr>
        <w:t>Рисунок 2</w:t>
      </w:r>
      <w:r w:rsidRPr="005250D6">
        <w:rPr>
          <w:sz w:val="24"/>
          <w:szCs w:val="24"/>
        </w:rPr>
        <w:fldChar w:fldCharType="end"/>
      </w:r>
      <w:r w:rsidRPr="005250D6">
        <w:rPr>
          <w:sz w:val="24"/>
          <w:szCs w:val="24"/>
        </w:rPr>
        <w:t>).</w:t>
      </w:r>
    </w:p>
    <w:bookmarkStart w:id="622" w:name="_Ref382411794"/>
    <w:p w:rsidR="00C8126C" w:rsidRPr="008F6BE8" w:rsidRDefault="00C8126C" w:rsidP="003C7A2D">
      <w:pPr>
        <w:tabs>
          <w:tab w:val="left" w:pos="9637"/>
        </w:tabs>
        <w:spacing w:before="240" w:after="240" w:line="276" w:lineRule="auto"/>
        <w:ind w:right="-2"/>
        <w:rPr>
          <w:bCs/>
          <w:lang w:eastAsia="en-US"/>
        </w:rPr>
      </w:pPr>
      <w:r w:rsidRPr="008F6BE8">
        <w:object w:dxaOrig="11928" w:dyaOrig="981" w14:anchorId="7ECBFC4F">
          <v:shape id="_x0000_i1026" type="#_x0000_t75" style="width:483pt;height:39pt" o:ole="">
            <v:imagedata r:id="rId11" o:title=""/>
          </v:shape>
          <o:OLEObject Type="Embed" ProgID="Visio.Drawing.11" ShapeID="_x0000_i1026" DrawAspect="Content" ObjectID="_1644993419" r:id="rId12"/>
        </w:object>
      </w:r>
    </w:p>
    <w:p w:rsidR="00C8126C" w:rsidRPr="008F6BE8" w:rsidRDefault="00C8126C" w:rsidP="003C7A2D">
      <w:pPr>
        <w:tabs>
          <w:tab w:val="left" w:pos="9637"/>
        </w:tabs>
        <w:spacing w:after="240" w:line="276" w:lineRule="auto"/>
        <w:ind w:right="-2"/>
        <w:jc w:val="center"/>
        <w:rPr>
          <w:bCs/>
          <w:lang w:eastAsia="en-US"/>
        </w:rPr>
      </w:pPr>
      <w:bookmarkStart w:id="623" w:name="_Ref4058945"/>
      <w:r w:rsidRPr="008F6BE8">
        <w:rPr>
          <w:bCs/>
          <w:lang w:eastAsia="en-US"/>
        </w:rPr>
        <w:t xml:space="preserve">Рисунок </w:t>
      </w:r>
      <w:r w:rsidRPr="008F6BE8">
        <w:rPr>
          <w:bCs/>
          <w:lang w:eastAsia="en-US"/>
        </w:rPr>
        <w:fldChar w:fldCharType="begin"/>
      </w:r>
      <w:r w:rsidRPr="008F6BE8">
        <w:rPr>
          <w:bCs/>
          <w:lang w:eastAsia="en-US"/>
        </w:rPr>
        <w:instrText xml:space="preserve"> SEQ Рисунок \* ARABIC </w:instrText>
      </w:r>
      <w:r w:rsidRPr="008F6BE8">
        <w:rPr>
          <w:bCs/>
          <w:lang w:eastAsia="en-US"/>
        </w:rPr>
        <w:fldChar w:fldCharType="separate"/>
      </w:r>
      <w:r w:rsidR="00820883">
        <w:rPr>
          <w:bCs/>
          <w:noProof/>
          <w:lang w:eastAsia="en-US"/>
        </w:rPr>
        <w:t>2</w:t>
      </w:r>
      <w:r w:rsidRPr="008F6BE8">
        <w:rPr>
          <w:bCs/>
          <w:lang w:eastAsia="en-US"/>
        </w:rPr>
        <w:fldChar w:fldCharType="end"/>
      </w:r>
      <w:bookmarkEnd w:id="622"/>
      <w:bookmarkEnd w:id="623"/>
      <w:r w:rsidRPr="008F6BE8">
        <w:rPr>
          <w:bCs/>
          <w:lang w:eastAsia="en-US"/>
        </w:rPr>
        <w:t>. Стадии жизненного цикла исходящего документа</w:t>
      </w:r>
    </w:p>
    <w:p w:rsidR="00C8126C" w:rsidRPr="008F6BE8" w:rsidRDefault="00C8126C" w:rsidP="009149A8">
      <w:pPr>
        <w:spacing w:before="120" w:after="120" w:line="276" w:lineRule="auto"/>
        <w:ind w:right="-2" w:firstLine="709"/>
        <w:jc w:val="both"/>
      </w:pPr>
      <w:r w:rsidRPr="005250D6">
        <w:rPr>
          <w:sz w:val="24"/>
          <w:szCs w:val="24"/>
        </w:rPr>
        <w:t>Процесс согласования документа должен осуществляться по заданному маршруту согласования</w:t>
      </w:r>
      <w:r w:rsidRPr="008F6BE8">
        <w:t xml:space="preserve">. </w:t>
      </w:r>
    </w:p>
    <w:p w:rsidR="00C8126C" w:rsidRPr="005250D6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50D6">
        <w:rPr>
          <w:sz w:val="24"/>
          <w:szCs w:val="24"/>
        </w:rPr>
        <w:t xml:space="preserve">После завершения согласования документ должен быть направлен сотруднику, ответственному за подписание документа. </w:t>
      </w:r>
    </w:p>
    <w:p w:rsidR="00C8126C" w:rsidRPr="005250D6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По результатам подписания документа сотрудник должен иметь возможность: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зафиксировать в карточке документа замечания;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создать новую версию документа с учётом замечаний подписывающего лица;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добавить новых согласующих лиц;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отправить документ:</w:t>
      </w:r>
    </w:p>
    <w:p w:rsidR="00C8126C" w:rsidRPr="005250D6" w:rsidRDefault="00C8126C" w:rsidP="009149A8">
      <w:pPr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jc w:val="both"/>
        <w:rPr>
          <w:rFonts w:eastAsiaTheme="minorHAnsi"/>
          <w:sz w:val="24"/>
          <w:szCs w:val="24"/>
          <w:lang w:eastAsia="en-US"/>
        </w:rPr>
      </w:pPr>
      <w:r w:rsidRPr="005250D6">
        <w:rPr>
          <w:rFonts w:eastAsiaTheme="minorHAnsi"/>
          <w:sz w:val="24"/>
          <w:szCs w:val="24"/>
          <w:lang w:eastAsia="en-US"/>
        </w:rPr>
        <w:t>на повторное согласование с самого начала или только вновь добавленным согласующим;</w:t>
      </w:r>
    </w:p>
    <w:p w:rsidR="00C8126C" w:rsidRPr="005250D6" w:rsidRDefault="00C8126C" w:rsidP="009149A8">
      <w:pPr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jc w:val="both"/>
        <w:rPr>
          <w:rFonts w:eastAsiaTheme="minorHAnsi"/>
          <w:sz w:val="24"/>
          <w:szCs w:val="24"/>
          <w:lang w:eastAsia="en-US"/>
        </w:rPr>
      </w:pPr>
      <w:r w:rsidRPr="005250D6">
        <w:rPr>
          <w:rFonts w:eastAsiaTheme="minorHAnsi"/>
          <w:sz w:val="24"/>
          <w:szCs w:val="24"/>
          <w:lang w:eastAsia="en-US"/>
        </w:rPr>
        <w:t xml:space="preserve">на регистрацию. </w:t>
      </w:r>
    </w:p>
    <w:p w:rsidR="005250D6" w:rsidRPr="005250D6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Зарегистрированный исходящий документ должен посредством Системы направляться внутренний адресатам (в том числе с использованием модуля распределённого документооборота). Если документ отправляется внешним адресатам, то сотрудники, ответственные за отправку, должны иметь возможность проставить отметку об отправке, с указанием даты и способа отправки.</w:t>
      </w:r>
    </w:p>
    <w:p w:rsidR="00C8126C" w:rsidRPr="008F6BE8" w:rsidRDefault="00C8126C" w:rsidP="009149A8">
      <w:pPr>
        <w:pStyle w:val="42"/>
        <w:spacing w:line="276" w:lineRule="auto"/>
        <w:jc w:val="both"/>
        <w:rPr>
          <w:rFonts w:eastAsiaTheme="majorEastAsia"/>
          <w:b w:val="0"/>
        </w:rPr>
      </w:pPr>
      <w:bookmarkStart w:id="624" w:name="_Toc378266127"/>
      <w:bookmarkStart w:id="625" w:name="_Toc524946020"/>
      <w:bookmarkStart w:id="626" w:name="_Toc8895120"/>
      <w:bookmarkStart w:id="627" w:name="_Toc378266125"/>
      <w:r w:rsidRPr="008F6BE8">
        <w:rPr>
          <w:rFonts w:eastAsiaTheme="majorEastAsia"/>
          <w:b w:val="0"/>
        </w:rPr>
        <w:t>Требования к функциям модуля «Организационно-распорядительные документы»</w:t>
      </w:r>
      <w:bookmarkEnd w:id="624"/>
      <w:bookmarkEnd w:id="625"/>
      <w:bookmarkEnd w:id="626"/>
    </w:p>
    <w:p w:rsidR="00C8126C" w:rsidRPr="005250D6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Модуль «Организационно-распорядительные документы» должен обеспечивать поддержку процессов обработки ОРД: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Создание;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Рецензирование;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Согласование;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Подписание;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Регистрация документа;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Рассылка документа на ознакомление по заданному списку;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Организация контроля исполнения:</w:t>
      </w:r>
    </w:p>
    <w:p w:rsidR="00C8126C" w:rsidRPr="005250D6" w:rsidRDefault="00C8126C" w:rsidP="009149A8">
      <w:pPr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jc w:val="both"/>
        <w:rPr>
          <w:rFonts w:eastAsiaTheme="minorHAnsi"/>
          <w:sz w:val="24"/>
          <w:szCs w:val="24"/>
          <w:lang w:eastAsia="en-US"/>
        </w:rPr>
      </w:pPr>
      <w:r w:rsidRPr="005250D6">
        <w:rPr>
          <w:rFonts w:eastAsiaTheme="minorHAnsi"/>
          <w:sz w:val="24"/>
          <w:szCs w:val="24"/>
          <w:lang w:eastAsia="en-US"/>
        </w:rPr>
        <w:t>фиксирование контрольных резолюций по документу и доведение их до исполнителей;</w:t>
      </w:r>
    </w:p>
    <w:p w:rsidR="00C8126C" w:rsidRPr="005250D6" w:rsidRDefault="00C8126C" w:rsidP="009149A8">
      <w:pPr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jc w:val="both"/>
        <w:rPr>
          <w:rFonts w:eastAsiaTheme="minorHAnsi"/>
          <w:sz w:val="24"/>
          <w:szCs w:val="24"/>
          <w:lang w:eastAsia="en-US"/>
        </w:rPr>
      </w:pPr>
      <w:r w:rsidRPr="005250D6">
        <w:rPr>
          <w:rFonts w:eastAsiaTheme="minorHAnsi"/>
          <w:sz w:val="24"/>
          <w:szCs w:val="24"/>
          <w:lang w:eastAsia="en-US"/>
        </w:rPr>
        <w:t>фиксирование хода исполнения контрольных резолюций: размещение отчёта об исполнении, при необходимости формирование резолюций другим лицам;</w:t>
      </w:r>
    </w:p>
    <w:p w:rsidR="00C8126C" w:rsidRPr="005250D6" w:rsidRDefault="00C8126C" w:rsidP="009149A8">
      <w:pPr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jc w:val="both"/>
        <w:rPr>
          <w:rFonts w:eastAsiaTheme="minorHAnsi"/>
          <w:sz w:val="24"/>
          <w:szCs w:val="24"/>
          <w:lang w:eastAsia="en-US"/>
        </w:rPr>
      </w:pPr>
      <w:r w:rsidRPr="005250D6">
        <w:rPr>
          <w:rFonts w:eastAsiaTheme="minorHAnsi"/>
          <w:sz w:val="24"/>
          <w:szCs w:val="24"/>
          <w:lang w:eastAsia="en-US"/>
        </w:rPr>
        <w:t>одобрение отчёта или, при необходимости, выдача замечаний по отчёту об исполнении и возвращение его на доработку;</w:t>
      </w:r>
    </w:p>
    <w:p w:rsidR="00C8126C" w:rsidRPr="005250D6" w:rsidRDefault="00C8126C" w:rsidP="009149A8">
      <w:pPr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jc w:val="both"/>
        <w:rPr>
          <w:rFonts w:eastAsiaTheme="minorHAnsi"/>
          <w:sz w:val="24"/>
          <w:szCs w:val="24"/>
          <w:lang w:eastAsia="en-US"/>
        </w:rPr>
      </w:pPr>
      <w:r w:rsidRPr="005250D6">
        <w:rPr>
          <w:rFonts w:eastAsiaTheme="minorHAnsi"/>
          <w:sz w:val="24"/>
          <w:szCs w:val="24"/>
          <w:lang w:eastAsia="en-US"/>
        </w:rPr>
        <w:t>снятие резолюции с контроля;</w:t>
      </w:r>
    </w:p>
    <w:p w:rsidR="00C8126C" w:rsidRPr="005250D6" w:rsidRDefault="00C8126C" w:rsidP="009149A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помещения исполненного документа в дело, затем в архив.</w:t>
      </w:r>
    </w:p>
    <w:p w:rsidR="00C8126C" w:rsidRPr="005250D6" w:rsidRDefault="00C8126C" w:rsidP="009149A8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Система должна обеспечивать поддержку обработки ОРД в соответствии с установленным жизненным циклом (</w:t>
      </w:r>
      <w:r w:rsidRPr="005250D6">
        <w:rPr>
          <w:sz w:val="24"/>
          <w:szCs w:val="24"/>
        </w:rPr>
        <w:fldChar w:fldCharType="begin"/>
      </w:r>
      <w:r w:rsidRPr="005250D6">
        <w:rPr>
          <w:sz w:val="24"/>
          <w:szCs w:val="24"/>
        </w:rPr>
        <w:instrText xml:space="preserve"> REF _Ref4058999 \h  \* MERGEFORMAT </w:instrText>
      </w:r>
      <w:r w:rsidRPr="005250D6">
        <w:rPr>
          <w:sz w:val="24"/>
          <w:szCs w:val="24"/>
        </w:rPr>
      </w:r>
      <w:r w:rsidRPr="005250D6">
        <w:rPr>
          <w:sz w:val="24"/>
          <w:szCs w:val="24"/>
        </w:rPr>
        <w:fldChar w:fldCharType="separate"/>
      </w:r>
      <w:r w:rsidR="00820883" w:rsidRPr="00820883">
        <w:rPr>
          <w:sz w:val="24"/>
          <w:szCs w:val="24"/>
        </w:rPr>
        <w:t>Рисунок 3</w:t>
      </w:r>
      <w:r w:rsidRPr="005250D6">
        <w:rPr>
          <w:sz w:val="24"/>
          <w:szCs w:val="24"/>
        </w:rPr>
        <w:fldChar w:fldCharType="end"/>
      </w:r>
      <w:r w:rsidRPr="005250D6">
        <w:rPr>
          <w:sz w:val="24"/>
          <w:szCs w:val="24"/>
        </w:rPr>
        <w:t>):</w:t>
      </w:r>
    </w:p>
    <w:bookmarkStart w:id="628" w:name="_Ref378840664"/>
    <w:bookmarkStart w:id="629" w:name="_Ref384814495"/>
    <w:p w:rsidR="00C8126C" w:rsidRPr="008F6BE8" w:rsidRDefault="00C8126C" w:rsidP="003C7A2D">
      <w:pPr>
        <w:tabs>
          <w:tab w:val="left" w:pos="9637"/>
        </w:tabs>
        <w:spacing w:before="240" w:after="240" w:line="276" w:lineRule="auto"/>
        <w:ind w:right="-2"/>
        <w:jc w:val="center"/>
        <w:rPr>
          <w:bCs/>
          <w:lang w:eastAsia="en-US"/>
        </w:rPr>
      </w:pPr>
      <w:r w:rsidRPr="008F6BE8">
        <w:object w:dxaOrig="13916" w:dyaOrig="981" w14:anchorId="729B5736">
          <v:shape id="_x0000_i1027" type="#_x0000_t75" style="width:481.2pt;height:35.4pt" o:ole="">
            <v:imagedata r:id="rId13" o:title=""/>
          </v:shape>
          <o:OLEObject Type="Embed" ProgID="Visio.Drawing.11" ShapeID="_x0000_i1027" DrawAspect="Content" ObjectID="_1644993420" r:id="rId14"/>
        </w:object>
      </w:r>
      <w:bookmarkStart w:id="630" w:name="_Ref4058999"/>
      <w:r w:rsidRPr="008F6BE8">
        <w:rPr>
          <w:bCs/>
          <w:lang w:eastAsia="en-US"/>
        </w:rPr>
        <w:t xml:space="preserve">Рисунок </w:t>
      </w:r>
      <w:r w:rsidRPr="008F6BE8">
        <w:rPr>
          <w:bCs/>
          <w:lang w:eastAsia="en-US"/>
        </w:rPr>
        <w:fldChar w:fldCharType="begin"/>
      </w:r>
      <w:r w:rsidRPr="008F6BE8">
        <w:rPr>
          <w:bCs/>
          <w:lang w:eastAsia="en-US"/>
        </w:rPr>
        <w:instrText xml:space="preserve"> SEQ Рисунок \* ARABIC </w:instrText>
      </w:r>
      <w:r w:rsidRPr="008F6BE8">
        <w:rPr>
          <w:bCs/>
          <w:lang w:eastAsia="en-US"/>
        </w:rPr>
        <w:fldChar w:fldCharType="separate"/>
      </w:r>
      <w:r w:rsidR="00820883">
        <w:rPr>
          <w:bCs/>
          <w:noProof/>
          <w:lang w:eastAsia="en-US"/>
        </w:rPr>
        <w:t>3</w:t>
      </w:r>
      <w:r w:rsidRPr="008F6BE8">
        <w:rPr>
          <w:bCs/>
          <w:lang w:eastAsia="en-US"/>
        </w:rPr>
        <w:fldChar w:fldCharType="end"/>
      </w:r>
      <w:bookmarkEnd w:id="628"/>
      <w:bookmarkEnd w:id="630"/>
      <w:r w:rsidRPr="008F6BE8">
        <w:rPr>
          <w:bCs/>
          <w:lang w:eastAsia="en-US"/>
        </w:rPr>
        <w:t>. Стадии жизненного цикла ОРД</w:t>
      </w:r>
      <w:bookmarkEnd w:id="629"/>
    </w:p>
    <w:p w:rsidR="00C8126C" w:rsidRPr="005250D6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5250D6">
        <w:rPr>
          <w:sz w:val="24"/>
          <w:szCs w:val="24"/>
        </w:rPr>
        <w:t>Система должна предусматривать обработку следующих типов ОРД:</w:t>
      </w:r>
    </w:p>
    <w:p w:rsidR="00C8126C" w:rsidRPr="005250D6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 xml:space="preserve">Приказы; </w:t>
      </w:r>
    </w:p>
    <w:p w:rsidR="00C8126C" w:rsidRPr="005250D6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Распоряжения;</w:t>
      </w:r>
    </w:p>
    <w:p w:rsidR="00C8126C" w:rsidRPr="005250D6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Указания;</w:t>
      </w:r>
    </w:p>
    <w:p w:rsidR="00C8126C" w:rsidRPr="005250D6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Поручения;</w:t>
      </w:r>
    </w:p>
    <w:p w:rsidR="006B5008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Протоколы совещаний</w:t>
      </w:r>
      <w:r w:rsidR="006B5008">
        <w:rPr>
          <w:sz w:val="24"/>
          <w:szCs w:val="24"/>
        </w:rPr>
        <w:t>;</w:t>
      </w:r>
    </w:p>
    <w:p w:rsidR="006B5008" w:rsidRDefault="006B5008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Приказ о командировании;</w:t>
      </w:r>
    </w:p>
    <w:p w:rsidR="00C8126C" w:rsidRPr="005250D6" w:rsidRDefault="006B5008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Приказ на обучение</w:t>
      </w:r>
      <w:r w:rsidR="00C8126C" w:rsidRPr="005250D6">
        <w:rPr>
          <w:sz w:val="24"/>
          <w:szCs w:val="24"/>
        </w:rPr>
        <w:t>.</w:t>
      </w:r>
    </w:p>
    <w:p w:rsidR="00C8126C" w:rsidRPr="008F6BE8" w:rsidRDefault="00C8126C" w:rsidP="003C7A2D">
      <w:pPr>
        <w:pStyle w:val="42"/>
        <w:spacing w:line="276" w:lineRule="auto"/>
        <w:rPr>
          <w:rFonts w:eastAsiaTheme="majorEastAsia"/>
          <w:b w:val="0"/>
        </w:rPr>
      </w:pPr>
      <w:bookmarkStart w:id="631" w:name="_Toc524946021"/>
      <w:bookmarkStart w:id="632" w:name="_Toc8895121"/>
      <w:r w:rsidRPr="008F6BE8">
        <w:rPr>
          <w:rFonts w:eastAsiaTheme="majorEastAsia"/>
          <w:b w:val="0"/>
        </w:rPr>
        <w:t>Требования к функциям модуля «</w:t>
      </w:r>
      <w:r w:rsidR="006B5008">
        <w:rPr>
          <w:rFonts w:eastAsiaTheme="majorEastAsia"/>
          <w:b w:val="0"/>
          <w:lang w:val="ru-RU"/>
        </w:rPr>
        <w:t>Доверенности</w:t>
      </w:r>
      <w:r w:rsidRPr="008F6BE8">
        <w:rPr>
          <w:rFonts w:eastAsiaTheme="majorEastAsia"/>
          <w:b w:val="0"/>
        </w:rPr>
        <w:t>»</w:t>
      </w:r>
      <w:bookmarkEnd w:id="627"/>
      <w:bookmarkEnd w:id="631"/>
      <w:bookmarkEnd w:id="632"/>
      <w:r w:rsidRPr="008F6BE8">
        <w:rPr>
          <w:rFonts w:eastAsiaTheme="majorEastAsia"/>
          <w:b w:val="0"/>
        </w:rPr>
        <w:t xml:space="preserve"> </w:t>
      </w:r>
    </w:p>
    <w:p w:rsidR="006B5008" w:rsidRPr="005250D6" w:rsidRDefault="006B5008" w:rsidP="006B5008">
      <w:pPr>
        <w:spacing w:before="120" w:after="120" w:line="288" w:lineRule="auto"/>
        <w:ind w:right="-2" w:firstLine="709"/>
        <w:rPr>
          <w:sz w:val="24"/>
          <w:szCs w:val="24"/>
        </w:rPr>
      </w:pPr>
      <w:r w:rsidRPr="005250D6">
        <w:rPr>
          <w:sz w:val="24"/>
          <w:szCs w:val="24"/>
        </w:rPr>
        <w:t>Модуль «Доверенности» должен обеспечивать поддержку процессов обработки доверенностей:</w:t>
      </w:r>
    </w:p>
    <w:p w:rsidR="006B5008" w:rsidRPr="005250D6" w:rsidRDefault="006B5008" w:rsidP="006B500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Создание;</w:t>
      </w:r>
    </w:p>
    <w:p w:rsidR="006B5008" w:rsidRPr="005250D6" w:rsidRDefault="006B5008" w:rsidP="006B500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Согласование;</w:t>
      </w:r>
    </w:p>
    <w:p w:rsidR="006B5008" w:rsidRPr="005250D6" w:rsidRDefault="006B5008" w:rsidP="006B500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Подписание;</w:t>
      </w:r>
    </w:p>
    <w:p w:rsidR="006B5008" w:rsidRPr="005250D6" w:rsidRDefault="006B5008" w:rsidP="006B500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Регистрация;</w:t>
      </w:r>
    </w:p>
    <w:p w:rsidR="006B5008" w:rsidRPr="005250D6" w:rsidRDefault="006B5008" w:rsidP="006B500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Рассылка документа на ознакомление по заданному списку;</w:t>
      </w:r>
    </w:p>
    <w:p w:rsidR="006B5008" w:rsidRPr="005250D6" w:rsidRDefault="006B5008" w:rsidP="006B5008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Помещение доверенности в дело, затем в архив в соответствующем состоянии: «Отменена», «Отказ от полномочий», «Срок действия истёк».</w:t>
      </w:r>
    </w:p>
    <w:p w:rsidR="006B5008" w:rsidRPr="005250D6" w:rsidRDefault="006B5008" w:rsidP="006B5008">
      <w:pPr>
        <w:spacing w:before="120" w:after="120" w:line="288" w:lineRule="auto"/>
        <w:ind w:right="-2" w:firstLine="709"/>
        <w:rPr>
          <w:sz w:val="24"/>
          <w:szCs w:val="24"/>
        </w:rPr>
      </w:pPr>
      <w:r w:rsidRPr="005250D6">
        <w:rPr>
          <w:sz w:val="24"/>
          <w:szCs w:val="24"/>
        </w:rPr>
        <w:t>В модуле «Доверенности» должна быть обеспечена возможность ввода в Систему:</w:t>
      </w:r>
    </w:p>
    <w:p w:rsidR="006B5008" w:rsidRPr="005250D6" w:rsidRDefault="006B5008" w:rsidP="006B5008">
      <w:pPr>
        <w:widowControl/>
        <w:numPr>
          <w:ilvl w:val="0"/>
          <w:numId w:val="6"/>
        </w:numPr>
        <w:autoSpaceDE/>
        <w:autoSpaceDN/>
        <w:adjustRightInd/>
        <w:spacing w:before="120" w:after="120" w:line="288" w:lineRule="auto"/>
        <w:ind w:right="-2" w:hanging="357"/>
        <w:jc w:val="both"/>
        <w:rPr>
          <w:rFonts w:eastAsiaTheme="minorHAnsi"/>
          <w:sz w:val="24"/>
          <w:szCs w:val="24"/>
          <w:lang w:eastAsia="en-US"/>
        </w:rPr>
      </w:pPr>
      <w:r w:rsidRPr="005250D6">
        <w:rPr>
          <w:rFonts w:eastAsiaTheme="minorHAnsi"/>
          <w:sz w:val="24"/>
          <w:szCs w:val="24"/>
          <w:lang w:eastAsia="en-US"/>
        </w:rPr>
        <w:t>проекта документа, требующего согласования и подписания:</w:t>
      </w:r>
    </w:p>
    <w:p w:rsidR="006B5008" w:rsidRPr="005250D6" w:rsidRDefault="006B5008" w:rsidP="006B5008">
      <w:pPr>
        <w:widowControl/>
        <w:numPr>
          <w:ilvl w:val="0"/>
          <w:numId w:val="6"/>
        </w:numPr>
        <w:autoSpaceDE/>
        <w:autoSpaceDN/>
        <w:adjustRightInd/>
        <w:spacing w:before="120" w:after="120" w:line="288" w:lineRule="auto"/>
        <w:ind w:right="-2" w:hanging="357"/>
        <w:jc w:val="both"/>
        <w:rPr>
          <w:rFonts w:eastAsiaTheme="minorHAnsi"/>
          <w:sz w:val="24"/>
          <w:szCs w:val="24"/>
          <w:lang w:eastAsia="en-US"/>
        </w:rPr>
      </w:pPr>
      <w:r w:rsidRPr="005250D6">
        <w:rPr>
          <w:rFonts w:eastAsiaTheme="minorHAnsi"/>
          <w:sz w:val="24"/>
          <w:szCs w:val="24"/>
          <w:lang w:eastAsia="en-US"/>
        </w:rPr>
        <w:t>подписанного документа путём импорта файла содержания, минуя процесс согласования и подписания.</w:t>
      </w:r>
    </w:p>
    <w:p w:rsidR="006B5008" w:rsidRPr="005250D6" w:rsidRDefault="006B5008" w:rsidP="006B5008">
      <w:pPr>
        <w:spacing w:before="120" w:after="120" w:line="288" w:lineRule="auto"/>
        <w:ind w:right="-2" w:firstLine="709"/>
        <w:rPr>
          <w:sz w:val="24"/>
          <w:szCs w:val="24"/>
        </w:rPr>
      </w:pPr>
      <w:r w:rsidRPr="005250D6">
        <w:rPr>
          <w:sz w:val="24"/>
          <w:szCs w:val="24"/>
        </w:rPr>
        <w:t>Система должна ограничивать круг лиц, имеющих право создавать или импортировать документы типа «Доверенность».</w:t>
      </w:r>
    </w:p>
    <w:p w:rsidR="006B5008" w:rsidRPr="008F6BE8" w:rsidRDefault="006B5008" w:rsidP="006B5008">
      <w:pPr>
        <w:spacing w:before="120" w:after="120" w:line="288" w:lineRule="auto"/>
        <w:ind w:right="-2" w:firstLine="709"/>
      </w:pPr>
      <w:r w:rsidRPr="005250D6">
        <w:rPr>
          <w:sz w:val="24"/>
          <w:szCs w:val="24"/>
        </w:rPr>
        <w:t>Система должна обеспечивать поддержку обработки доверенностей в соответствии с установленным жизненным циклом (</w:t>
      </w:r>
      <w:r w:rsidRPr="005250D6">
        <w:rPr>
          <w:sz w:val="24"/>
          <w:szCs w:val="24"/>
        </w:rPr>
        <w:fldChar w:fldCharType="begin"/>
      </w:r>
      <w:r w:rsidRPr="005250D6">
        <w:rPr>
          <w:sz w:val="24"/>
          <w:szCs w:val="24"/>
        </w:rPr>
        <w:instrText xml:space="preserve"> REF _Ref382402251 \h  \* MERGEFORMAT </w:instrText>
      </w:r>
      <w:r w:rsidRPr="005250D6">
        <w:rPr>
          <w:sz w:val="24"/>
          <w:szCs w:val="24"/>
        </w:rPr>
      </w:r>
      <w:r w:rsidRPr="005250D6">
        <w:rPr>
          <w:sz w:val="24"/>
          <w:szCs w:val="24"/>
        </w:rPr>
        <w:fldChar w:fldCharType="separate"/>
      </w:r>
      <w:r w:rsidR="00820883" w:rsidRPr="00820883">
        <w:rPr>
          <w:sz w:val="24"/>
          <w:szCs w:val="24"/>
        </w:rPr>
        <w:t>Рисунок 4</w:t>
      </w:r>
      <w:r w:rsidRPr="005250D6">
        <w:rPr>
          <w:sz w:val="24"/>
          <w:szCs w:val="24"/>
        </w:rPr>
        <w:fldChar w:fldCharType="end"/>
      </w:r>
      <w:r w:rsidRPr="008F6BE8">
        <w:t>).</w:t>
      </w:r>
    </w:p>
    <w:p w:rsidR="006B5008" w:rsidRPr="008F6BE8" w:rsidRDefault="006B5008" w:rsidP="006B5008">
      <w:pPr>
        <w:keepNext/>
        <w:tabs>
          <w:tab w:val="left" w:pos="9637"/>
        </w:tabs>
        <w:spacing w:before="240"/>
        <w:ind w:right="-2"/>
      </w:pPr>
      <w:r w:rsidRPr="008F6BE8">
        <w:object w:dxaOrig="12069" w:dyaOrig="986" w14:anchorId="4C6D9DD7">
          <v:shape id="_x0000_i1028" type="#_x0000_t75" style="width:482.4pt;height:39pt" o:ole="">
            <v:imagedata r:id="rId15" o:title=""/>
          </v:shape>
          <o:OLEObject Type="Embed" ProgID="Visio.Drawing.11" ShapeID="_x0000_i1028" DrawAspect="Content" ObjectID="_1644993421" r:id="rId16"/>
        </w:object>
      </w:r>
    </w:p>
    <w:p w:rsidR="006B5008" w:rsidRPr="008F6BE8" w:rsidRDefault="006B5008" w:rsidP="006B5008">
      <w:pPr>
        <w:tabs>
          <w:tab w:val="left" w:pos="9637"/>
        </w:tabs>
        <w:spacing w:after="240"/>
        <w:ind w:right="-2"/>
        <w:jc w:val="center"/>
        <w:rPr>
          <w:bCs/>
          <w:lang w:eastAsia="en-US"/>
        </w:rPr>
      </w:pPr>
      <w:bookmarkStart w:id="633" w:name="_Ref382402251"/>
      <w:r w:rsidRPr="008F6BE8">
        <w:rPr>
          <w:bCs/>
          <w:lang w:eastAsia="en-US"/>
        </w:rPr>
        <w:t xml:space="preserve">Рисунок </w:t>
      </w:r>
      <w:r w:rsidRPr="008F6BE8">
        <w:rPr>
          <w:bCs/>
          <w:lang w:eastAsia="en-US"/>
        </w:rPr>
        <w:fldChar w:fldCharType="begin"/>
      </w:r>
      <w:r w:rsidRPr="008F6BE8">
        <w:rPr>
          <w:bCs/>
          <w:lang w:eastAsia="en-US"/>
        </w:rPr>
        <w:instrText xml:space="preserve"> SEQ Рисунок \* ARABIC </w:instrText>
      </w:r>
      <w:r w:rsidRPr="008F6BE8">
        <w:rPr>
          <w:bCs/>
          <w:lang w:eastAsia="en-US"/>
        </w:rPr>
        <w:fldChar w:fldCharType="separate"/>
      </w:r>
      <w:r w:rsidR="00820883">
        <w:rPr>
          <w:bCs/>
          <w:noProof/>
          <w:lang w:eastAsia="en-US"/>
        </w:rPr>
        <w:t>4</w:t>
      </w:r>
      <w:r w:rsidRPr="008F6BE8">
        <w:rPr>
          <w:bCs/>
          <w:lang w:eastAsia="en-US"/>
        </w:rPr>
        <w:fldChar w:fldCharType="end"/>
      </w:r>
      <w:bookmarkEnd w:id="633"/>
      <w:r w:rsidRPr="008F6BE8">
        <w:rPr>
          <w:bCs/>
          <w:lang w:eastAsia="en-US"/>
        </w:rPr>
        <w:t>. Стадии жизненного цикла Доверенности</w:t>
      </w:r>
    </w:p>
    <w:p w:rsidR="006B5008" w:rsidRPr="008F6BE8" w:rsidRDefault="006B5008" w:rsidP="006B5008">
      <w:pPr>
        <w:spacing w:before="120" w:after="120" w:line="288" w:lineRule="auto"/>
        <w:ind w:right="-2" w:firstLine="709"/>
      </w:pPr>
      <w:r w:rsidRPr="008F6BE8">
        <w:t xml:space="preserve">Система должна предоставлять возможность досрочного прекращения зарегистрированных доверенностей (до окончания срока действия доверенности). </w:t>
      </w:r>
    </w:p>
    <w:p w:rsidR="00C8126C" w:rsidRPr="008F6BE8" w:rsidRDefault="00C8126C" w:rsidP="003C7A2D">
      <w:pPr>
        <w:pStyle w:val="42"/>
        <w:spacing w:line="276" w:lineRule="auto"/>
        <w:rPr>
          <w:rFonts w:eastAsiaTheme="majorEastAsia"/>
          <w:b w:val="0"/>
        </w:rPr>
      </w:pPr>
      <w:bookmarkStart w:id="634" w:name="_Toc8895124"/>
      <w:bookmarkStart w:id="635" w:name="_Toc378266129"/>
      <w:bookmarkStart w:id="636" w:name="_Ref378763652"/>
      <w:bookmarkStart w:id="637" w:name="_Ref378849328"/>
      <w:bookmarkStart w:id="638" w:name="_Ref378873243"/>
      <w:bookmarkStart w:id="639" w:name="_Toc524946023"/>
      <w:r w:rsidRPr="008F6BE8">
        <w:rPr>
          <w:rFonts w:eastAsiaTheme="majorEastAsia"/>
          <w:b w:val="0"/>
        </w:rPr>
        <w:t>Требования к функциям модуля «Внутренние документы»</w:t>
      </w:r>
      <w:bookmarkEnd w:id="634"/>
    </w:p>
    <w:p w:rsidR="00C8126C" w:rsidRPr="005250D6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5250D6">
        <w:rPr>
          <w:sz w:val="24"/>
          <w:szCs w:val="24"/>
        </w:rPr>
        <w:t>Модуль «Внутренние документы» должен обеспечивать поддержку процессов обработки внутренних документов, например: служебных записок, заявок, заявлений и т.д.</w:t>
      </w:r>
    </w:p>
    <w:p w:rsidR="00C8126C" w:rsidRPr="005250D6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5250D6">
        <w:rPr>
          <w:sz w:val="24"/>
          <w:szCs w:val="24"/>
        </w:rPr>
        <w:t>Модуль «Внутренние документы» должен обеспечивать поддержку процессов обработки документов:</w:t>
      </w:r>
    </w:p>
    <w:p w:rsidR="00C8126C" w:rsidRPr="005250D6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Создание;</w:t>
      </w:r>
    </w:p>
    <w:p w:rsidR="00C8126C" w:rsidRPr="005250D6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Согласование;</w:t>
      </w:r>
    </w:p>
    <w:p w:rsidR="00C8126C" w:rsidRPr="005250D6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Подписание;</w:t>
      </w:r>
    </w:p>
    <w:p w:rsidR="00C8126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Регистрация;</w:t>
      </w:r>
    </w:p>
    <w:p w:rsidR="004F2E4B" w:rsidRPr="005250D6" w:rsidRDefault="004F2E4B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Рассмотрение;</w:t>
      </w:r>
    </w:p>
    <w:p w:rsidR="00C8126C" w:rsidRPr="005250D6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Исполнение;</w:t>
      </w:r>
    </w:p>
    <w:p w:rsidR="00C8126C" w:rsidRPr="005250D6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5250D6">
        <w:rPr>
          <w:sz w:val="24"/>
          <w:szCs w:val="24"/>
        </w:rPr>
        <w:t>Помещение документа в дело, затем в архив.</w:t>
      </w:r>
    </w:p>
    <w:p w:rsidR="00C8126C" w:rsidRPr="005250D6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5250D6">
        <w:rPr>
          <w:sz w:val="24"/>
          <w:szCs w:val="24"/>
        </w:rPr>
        <w:t>Система должна обеспечивать поддержку обработки внутренних документов  в соответствии с установленным жизненным циклом  (</w:t>
      </w:r>
      <w:r w:rsidRPr="005250D6">
        <w:rPr>
          <w:sz w:val="24"/>
          <w:szCs w:val="24"/>
        </w:rPr>
        <w:fldChar w:fldCharType="begin"/>
      </w:r>
      <w:r w:rsidRPr="005250D6">
        <w:rPr>
          <w:sz w:val="24"/>
          <w:szCs w:val="24"/>
        </w:rPr>
        <w:instrText xml:space="preserve"> REF _Ref8037439 \h  \* MERGEFORMAT </w:instrText>
      </w:r>
      <w:r w:rsidRPr="005250D6">
        <w:rPr>
          <w:sz w:val="24"/>
          <w:szCs w:val="24"/>
        </w:rPr>
      </w:r>
      <w:r w:rsidRPr="005250D6">
        <w:rPr>
          <w:sz w:val="24"/>
          <w:szCs w:val="24"/>
        </w:rPr>
        <w:fldChar w:fldCharType="separate"/>
      </w:r>
      <w:r w:rsidR="00820883" w:rsidRPr="00820883">
        <w:rPr>
          <w:sz w:val="24"/>
          <w:szCs w:val="24"/>
        </w:rPr>
        <w:t xml:space="preserve">Рисунок </w:t>
      </w:r>
      <w:r w:rsidR="00820883" w:rsidRPr="00820883">
        <w:rPr>
          <w:noProof/>
          <w:sz w:val="24"/>
          <w:szCs w:val="24"/>
        </w:rPr>
        <w:t>5</w:t>
      </w:r>
      <w:r w:rsidRPr="005250D6">
        <w:rPr>
          <w:sz w:val="24"/>
          <w:szCs w:val="24"/>
        </w:rPr>
        <w:fldChar w:fldCharType="end"/>
      </w:r>
      <w:r w:rsidRPr="005250D6">
        <w:rPr>
          <w:sz w:val="24"/>
          <w:szCs w:val="24"/>
        </w:rPr>
        <w:t>).</w:t>
      </w:r>
    </w:p>
    <w:p w:rsidR="00C8126C" w:rsidRPr="008F6BE8" w:rsidRDefault="00C8126C" w:rsidP="003C7A2D">
      <w:pPr>
        <w:keepNext/>
        <w:tabs>
          <w:tab w:val="left" w:pos="9637"/>
        </w:tabs>
        <w:spacing w:before="240" w:line="276" w:lineRule="auto"/>
        <w:ind w:right="-2"/>
        <w:rPr>
          <w:lang w:eastAsia="en-US"/>
        </w:rPr>
      </w:pPr>
      <w:r w:rsidRPr="008F6BE8">
        <w:t xml:space="preserve"> </w:t>
      </w:r>
      <w:r w:rsidR="004F2E4B" w:rsidRPr="008F6BE8">
        <w:object w:dxaOrig="12330" w:dyaOrig="981" w14:anchorId="244D1840">
          <v:shape id="_x0000_i1029" type="#_x0000_t75" style="width:474pt;height:38.4pt" o:ole="">
            <v:imagedata r:id="rId17" o:title=""/>
          </v:shape>
          <o:OLEObject Type="Embed" ProgID="Visio.Drawing.11" ShapeID="_x0000_i1029" DrawAspect="Content" ObjectID="_1644993422" r:id="rId18"/>
        </w:object>
      </w:r>
    </w:p>
    <w:p w:rsidR="00C8126C" w:rsidRPr="008F6BE8" w:rsidRDefault="00C8126C" w:rsidP="003C7A2D">
      <w:pPr>
        <w:keepNext/>
        <w:tabs>
          <w:tab w:val="left" w:pos="9637"/>
        </w:tabs>
        <w:spacing w:before="120" w:after="120" w:line="276" w:lineRule="auto"/>
        <w:ind w:right="-2"/>
        <w:jc w:val="center"/>
        <w:rPr>
          <w:bCs/>
          <w:lang w:eastAsia="x-none"/>
        </w:rPr>
      </w:pPr>
      <w:bookmarkStart w:id="640" w:name="_Ref8037439"/>
      <w:r w:rsidRPr="008F6BE8">
        <w:rPr>
          <w:bCs/>
          <w:lang w:eastAsia="x-none"/>
        </w:rPr>
        <w:t xml:space="preserve">Рисунок </w:t>
      </w:r>
      <w:r w:rsidRPr="008F6BE8">
        <w:rPr>
          <w:bCs/>
          <w:lang w:eastAsia="x-none"/>
        </w:rPr>
        <w:fldChar w:fldCharType="begin"/>
      </w:r>
      <w:r w:rsidRPr="008F6BE8">
        <w:rPr>
          <w:bCs/>
          <w:lang w:eastAsia="x-none"/>
        </w:rPr>
        <w:instrText xml:space="preserve"> SEQ Рисунок \* ARABIC </w:instrText>
      </w:r>
      <w:r w:rsidRPr="008F6BE8">
        <w:rPr>
          <w:bCs/>
          <w:lang w:eastAsia="x-none"/>
        </w:rPr>
        <w:fldChar w:fldCharType="separate"/>
      </w:r>
      <w:r w:rsidR="00820883">
        <w:rPr>
          <w:bCs/>
          <w:noProof/>
          <w:lang w:eastAsia="x-none"/>
        </w:rPr>
        <w:t>5</w:t>
      </w:r>
      <w:r w:rsidRPr="008F6BE8">
        <w:rPr>
          <w:bCs/>
          <w:lang w:eastAsia="x-none"/>
        </w:rPr>
        <w:fldChar w:fldCharType="end"/>
      </w:r>
      <w:bookmarkEnd w:id="640"/>
      <w:r w:rsidRPr="008F6BE8">
        <w:rPr>
          <w:bCs/>
          <w:lang w:eastAsia="x-none"/>
        </w:rPr>
        <w:t>. Стадии жизненного цикла внутренние документы</w:t>
      </w:r>
    </w:p>
    <w:p w:rsidR="00C8126C" w:rsidRPr="005250D6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5250D6">
        <w:rPr>
          <w:sz w:val="24"/>
          <w:szCs w:val="24"/>
        </w:rPr>
        <w:t>Виды внутренних документов, обрабатываемых в Системе, должны быть определены на этапе проектирования.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41" w:name="_Toc8895125"/>
      <w:bookmarkStart w:id="642" w:name="_Toc32068090"/>
      <w:r w:rsidRPr="00FC06E0">
        <w:rPr>
          <w:i/>
        </w:rPr>
        <w:t>Требования к функциям модуля «Резолюции»</w:t>
      </w:r>
      <w:bookmarkEnd w:id="635"/>
      <w:bookmarkEnd w:id="636"/>
      <w:bookmarkEnd w:id="637"/>
      <w:bookmarkEnd w:id="638"/>
      <w:bookmarkEnd w:id="639"/>
      <w:bookmarkEnd w:id="641"/>
      <w:bookmarkEnd w:id="642"/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Модуль «Резолюции» должен обеспечивать поддержку процессов обработки резолюций, создаваемых в привязке к документу Системы: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создание резолюций и доведение их до исполнителей;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исполнение: размещение отчёта об исполнении, при необходимости формирование следующего уровня резолюций другим лицам;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одобрение исполнения, при необходимости, выдача замечаний по отчёту об исполнении и возвращение его на доработку;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 xml:space="preserve">снятие </w:t>
      </w:r>
      <w:r w:rsidR="00B8251A">
        <w:rPr>
          <w:sz w:val="24"/>
          <w:szCs w:val="24"/>
        </w:rPr>
        <w:t>резолюций</w:t>
      </w:r>
      <w:r w:rsidRPr="00B8251A">
        <w:rPr>
          <w:sz w:val="24"/>
          <w:szCs w:val="24"/>
        </w:rPr>
        <w:t xml:space="preserve"> с контроля.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Ввод резолюций должен осуществляться при помощи специальных учётных карточек. В карточке резолюции должна быть ссылка на исходный документ с возможностью перехода к его карточке и содержанию.  Исходный документ должен отображаться в карточке резолюции в области предпросмотра, без открытия дополнительных приложений.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 xml:space="preserve">Исполнитель должен иметь возможность отчитаться в исполнении резолюции (при необходимости), приложив отчёт об исполнении (текст, файл, ссылка на документ СЭД). Содержание отчёта должно выводиться в карточке резолюции в области предпросмотра, для возможности ознакомления с текстом отчёта без открытия дополнительных приложений. 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Исполнитель должен иметь возможность создать к своей резолюции подчинённые резолюции и отправить их на исполнение.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После внесения исполнителем отметки о завершении исполнения, резолюция должна быть автоматически направлена автору для одобрения исполнения, если данная резолюция требовала прикрепления отчёта об исполнении.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Получив резолюцию на одобрение, автор должен иметь возможность одобрить исполнение или отклонить отчёт об исполнении и вернуть резолюцию исполнителю для доработки отчёта об исполнении.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 xml:space="preserve">Исполнителям должны поступать уведомления о подходе сроков исполнения. 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43" w:name="_Ref4052579"/>
      <w:bookmarkStart w:id="644" w:name="_Toc8895126"/>
      <w:bookmarkStart w:id="645" w:name="_Toc32068091"/>
      <w:r w:rsidRPr="00FC06E0">
        <w:rPr>
          <w:i/>
        </w:rPr>
        <w:t>Требования к функциям модуля «Инициативные задачи»</w:t>
      </w:r>
      <w:bookmarkEnd w:id="643"/>
      <w:bookmarkEnd w:id="644"/>
      <w:bookmarkEnd w:id="645"/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Должна быть возможность создать инициативную задачу для любого пользователя или группы пользователей Системы не на основе документа Системы. При необходимости должна быть возможность задать ссылку на документ Системы, а также  приложить любой файл.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Модуль «Инициативные задачи» должен обеспечивать поддержку процессов обработки инициативных задач: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создание задач и доведение их до исполнителей;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переписка (чат) с исполнителем в контексте данной задачи;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исполнение: размещение отчёта об исполнении, при необходимости формирование следующего уровня задач другим лицам;</w:t>
      </w:r>
    </w:p>
    <w:p w:rsidR="00C8126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одобрение исполнения, при необходимости, выдача замечаний по отчету об исполнении и возвращение его на доработку.</w:t>
      </w:r>
    </w:p>
    <w:p w:rsidR="00D14B92" w:rsidRPr="00D14B92" w:rsidRDefault="00D14B92" w:rsidP="003C7A2D">
      <w:pPr>
        <w:pStyle w:val="32"/>
        <w:spacing w:line="276" w:lineRule="auto"/>
        <w:rPr>
          <w:i/>
        </w:rPr>
      </w:pPr>
      <w:bookmarkStart w:id="646" w:name="_Toc6415763"/>
      <w:bookmarkStart w:id="647" w:name="_Toc8895140"/>
      <w:bookmarkStart w:id="648" w:name="_Toc22149207"/>
      <w:bookmarkStart w:id="649" w:name="_Toc22829005"/>
      <w:bookmarkStart w:id="650" w:name="_Toc32068092"/>
      <w:r w:rsidRPr="00D14B92">
        <w:rPr>
          <w:i/>
        </w:rPr>
        <w:t>Требования к модулю «Планирование деятельности Правления, Комитетов, совета директоров»</w:t>
      </w:r>
      <w:bookmarkEnd w:id="646"/>
      <w:bookmarkEnd w:id="647"/>
      <w:bookmarkEnd w:id="648"/>
      <w:bookmarkEnd w:id="649"/>
      <w:bookmarkEnd w:id="650"/>
    </w:p>
    <w:p w:rsidR="00D14B92" w:rsidRPr="00D14B92" w:rsidRDefault="00D14B92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>
        <w:rPr>
          <w:sz w:val="24"/>
          <w:szCs w:val="24"/>
        </w:rPr>
        <w:t>В С</w:t>
      </w:r>
      <w:r w:rsidRPr="00D14B92">
        <w:rPr>
          <w:sz w:val="24"/>
          <w:szCs w:val="24"/>
        </w:rPr>
        <w:t xml:space="preserve">истеме должно быть реализовано типовое шаблонное решение автоматизации деятельности коллегиальных органов ПАО «Россети» соответствующее </w:t>
      </w:r>
      <w:r>
        <w:rPr>
          <w:sz w:val="24"/>
          <w:szCs w:val="24"/>
        </w:rPr>
        <w:t>функциональным требованиям, приведенным в данном разделе.</w:t>
      </w:r>
    </w:p>
    <w:p w:rsidR="00D14B92" w:rsidRPr="00D14B92" w:rsidRDefault="00D14B92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D14B92">
        <w:rPr>
          <w:sz w:val="24"/>
          <w:szCs w:val="24"/>
        </w:rPr>
        <w:t>В Системе должны быть реализованы следующие объекты, необходимые для подготовки и проведения заседаний Коллегиальных органов (далее в разделе - КО):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заседание;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вопрос;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проект решения (может являться частью объекта «Вопрос»);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материал (может быть добавлен к объектам «Вопрос» или «Заседание»);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протокол;</w:t>
      </w:r>
    </w:p>
    <w:p w:rsidR="00D14B92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004608">
        <w:rPr>
          <w:sz w:val="24"/>
          <w:szCs w:val="24"/>
        </w:rPr>
        <w:t>лан работы П,К,СД</w:t>
      </w:r>
      <w:r>
        <w:rPr>
          <w:rStyle w:val="affff7"/>
          <w:sz w:val="24"/>
          <w:szCs w:val="24"/>
        </w:rPr>
        <w:footnoteReference w:id="2"/>
      </w:r>
      <w:r w:rsidRPr="00004608">
        <w:rPr>
          <w:sz w:val="24"/>
          <w:szCs w:val="24"/>
        </w:rPr>
        <w:t xml:space="preserve"> на корп</w:t>
      </w:r>
      <w:r>
        <w:rPr>
          <w:sz w:val="24"/>
          <w:szCs w:val="24"/>
        </w:rPr>
        <w:t>.</w:t>
      </w:r>
      <w:r w:rsidRPr="00004608">
        <w:rPr>
          <w:sz w:val="24"/>
          <w:szCs w:val="24"/>
        </w:rPr>
        <w:t xml:space="preserve"> год</w:t>
      </w:r>
      <w:r>
        <w:rPr>
          <w:sz w:val="24"/>
          <w:szCs w:val="24"/>
        </w:rPr>
        <w:t>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запрос заключений.</w:t>
      </w:r>
    </w:p>
    <w:p w:rsidR="00D14B92" w:rsidRPr="00D14B92" w:rsidRDefault="00D14B92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D14B92">
        <w:rPr>
          <w:sz w:val="24"/>
          <w:szCs w:val="24"/>
        </w:rPr>
        <w:t>Атрибуты объектов будут определены в процессе проектирования.</w:t>
      </w:r>
    </w:p>
    <w:p w:rsidR="00D14B92" w:rsidRPr="00D14B92" w:rsidRDefault="00D14B92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D14B92">
        <w:rPr>
          <w:sz w:val="24"/>
          <w:szCs w:val="24"/>
        </w:rPr>
        <w:t>Модуль должен обеспечивать: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возможность создания (инициирования) заседания коллегиального органа с указанием: даты и места проведения заседания, формата (очное или заочное) и типа (плановое или внеплановое) заседания и списка участников заседания;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 xml:space="preserve">возможность ведения календаря заседаний (формирование, утверждение). Календарь должен интегрироваться с календарем </w:t>
      </w:r>
      <w:r w:rsidRPr="00D14B92">
        <w:rPr>
          <w:sz w:val="24"/>
          <w:szCs w:val="24"/>
        </w:rPr>
        <w:t>Outlook</w:t>
      </w:r>
      <w:r w:rsidRPr="00004608">
        <w:rPr>
          <w:sz w:val="24"/>
          <w:szCs w:val="24"/>
        </w:rPr>
        <w:t>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 xml:space="preserve">формирование повестки для каждого заседания КО с перечнем вопросов, которые должны рассматриваться на данном заседании (наименование вопроса, обоснование обсуждения вопроса, проект решения по данному вопросу, материалы по вопросу); 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создание выносимых на обсуждение вопросов и формирование проекта решения: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возможность профильным подразделениям направлять вопрос, рассмотрение которого планируется в определенный период, с пометкой об ответственном и сроках рассмотрения;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 xml:space="preserve">возможность голосования для участников заседания по каждому проекту решения вопроса «За/Против/Воздержался» и при необходимости, добавления особого мнения по вопросу; 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возможность добавлять особое мнение при проведении очного заседания СД, в отсутствии члена СД;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подготовку материалов, необходимых для всестороннего рассмотрения вопроса;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возможность автоматически создавать проект протокола заседания в виде файла в редактируемом формате по факту завершения заседания, с включением в протокол результатов голосования по каждому вопросу;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возможность автоматически формировать проект приказа;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возможность заполнения и актуализации анкет члена КО и хранения истории версий анкеты;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возможность рассылки уведомлений через электронную почту и с помощью push-уведомлений на мобильном устройстве о событиях модуля (проведение заседания, итоги голосования и т.д.);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 xml:space="preserve">возможность оставить комментарий к материалу </w:t>
      </w:r>
      <w:r>
        <w:rPr>
          <w:sz w:val="24"/>
          <w:szCs w:val="24"/>
        </w:rPr>
        <w:t>С</w:t>
      </w:r>
      <w:r w:rsidRPr="00004608">
        <w:rPr>
          <w:sz w:val="24"/>
          <w:szCs w:val="24"/>
        </w:rPr>
        <w:t>истемы в формате адресного сообщения. Для внешних пользователей – отправка адресного сообщения на электронную почту;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возможность формирования отчетности по заданным направлениям;</w:t>
      </w:r>
    </w:p>
    <w:p w:rsidR="00D14B92" w:rsidRPr="00004608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004608">
        <w:rPr>
          <w:sz w:val="24"/>
          <w:szCs w:val="24"/>
        </w:rPr>
        <w:t>возможность формирования документа «План работы П,К,СД на корп год..» с учетом направленных вопросов, для согласования и дальнейшей подписи Плана.</w:t>
      </w:r>
    </w:p>
    <w:p w:rsidR="00D14B92" w:rsidRPr="00004608" w:rsidRDefault="00D14B92" w:rsidP="003C7A2D">
      <w:pPr>
        <w:pStyle w:val="a2"/>
        <w:numPr>
          <w:ilvl w:val="1"/>
          <w:numId w:val="2"/>
        </w:numPr>
        <w:spacing w:line="276" w:lineRule="auto"/>
        <w:ind w:right="-2"/>
        <w:rPr>
          <w:rFonts w:ascii="Times New Roman" w:hAnsi="Times New Roman"/>
          <w:sz w:val="24"/>
          <w:szCs w:val="24"/>
        </w:rPr>
      </w:pPr>
      <w:r w:rsidRPr="00004608">
        <w:rPr>
          <w:rFonts w:ascii="Times New Roman" w:hAnsi="Times New Roman"/>
          <w:color w:val="auto"/>
          <w:sz w:val="24"/>
          <w:szCs w:val="24"/>
        </w:rPr>
        <w:t>возможность постановки на контроль вопросов, указанных в Плане;</w:t>
      </w:r>
    </w:p>
    <w:p w:rsidR="00D14B92" w:rsidRPr="00004608" w:rsidRDefault="00D14B92" w:rsidP="003C7A2D">
      <w:pPr>
        <w:pStyle w:val="a2"/>
        <w:numPr>
          <w:ilvl w:val="1"/>
          <w:numId w:val="2"/>
        </w:numPr>
        <w:spacing w:line="276" w:lineRule="auto"/>
        <w:ind w:right="-2"/>
        <w:rPr>
          <w:rFonts w:ascii="Times New Roman" w:hAnsi="Times New Roman"/>
          <w:sz w:val="24"/>
          <w:szCs w:val="24"/>
        </w:rPr>
      </w:pPr>
      <w:r w:rsidRPr="00004608">
        <w:rPr>
          <w:rFonts w:ascii="Times New Roman" w:hAnsi="Times New Roman"/>
          <w:color w:val="auto"/>
          <w:sz w:val="24"/>
          <w:szCs w:val="24"/>
        </w:rPr>
        <w:t xml:space="preserve">синхронизация планов работы КОУ с календарем компании и с личными календарями сотрудников (список составляется на этапе формирования плана), а также направление ответственным лицам уведомления на эл почту о предстоящем событии (дублирование информации о дате Заседаний в календарь </w:t>
      </w:r>
      <w:r w:rsidRPr="00004608">
        <w:rPr>
          <w:rFonts w:ascii="Times New Roman" w:hAnsi="Times New Roman"/>
          <w:color w:val="auto"/>
          <w:sz w:val="24"/>
          <w:szCs w:val="24"/>
          <w:lang w:val="en-US"/>
        </w:rPr>
        <w:t>Outlook</w:t>
      </w:r>
      <w:r w:rsidRPr="00004608">
        <w:rPr>
          <w:rFonts w:ascii="Times New Roman" w:hAnsi="Times New Roman"/>
          <w:color w:val="auto"/>
          <w:sz w:val="24"/>
          <w:szCs w:val="24"/>
        </w:rPr>
        <w:t xml:space="preserve">); </w:t>
      </w:r>
    </w:p>
    <w:p w:rsidR="00D14B92" w:rsidRPr="00004608" w:rsidRDefault="00D14B92" w:rsidP="003C7A2D">
      <w:pPr>
        <w:pStyle w:val="a2"/>
        <w:numPr>
          <w:ilvl w:val="1"/>
          <w:numId w:val="2"/>
        </w:numPr>
        <w:spacing w:line="276" w:lineRule="auto"/>
        <w:ind w:right="-2"/>
        <w:rPr>
          <w:rFonts w:ascii="Times New Roman" w:hAnsi="Times New Roman"/>
          <w:sz w:val="24"/>
          <w:szCs w:val="24"/>
        </w:rPr>
      </w:pPr>
      <w:r w:rsidRPr="00004608">
        <w:rPr>
          <w:rFonts w:ascii="Times New Roman" w:hAnsi="Times New Roman"/>
          <w:color w:val="auto"/>
          <w:sz w:val="24"/>
          <w:szCs w:val="24"/>
        </w:rPr>
        <w:t>добавление/удаление вопросов в План</w:t>
      </w:r>
      <w:r>
        <w:rPr>
          <w:rFonts w:ascii="Times New Roman" w:hAnsi="Times New Roman"/>
          <w:color w:val="auto"/>
          <w:sz w:val="24"/>
          <w:szCs w:val="24"/>
        </w:rPr>
        <w:t>, в т.ч. инициативных;</w:t>
      </w:r>
    </w:p>
    <w:p w:rsidR="00D14B92" w:rsidRPr="00004608" w:rsidRDefault="00D14B92" w:rsidP="003C7A2D">
      <w:pPr>
        <w:pStyle w:val="a2"/>
        <w:numPr>
          <w:ilvl w:val="1"/>
          <w:numId w:val="2"/>
        </w:numPr>
        <w:spacing w:line="276" w:lineRule="auto"/>
        <w:ind w:right="-2"/>
        <w:rPr>
          <w:rFonts w:ascii="Times New Roman" w:hAnsi="Times New Roman"/>
          <w:sz w:val="24"/>
          <w:szCs w:val="24"/>
        </w:rPr>
      </w:pPr>
      <w:r w:rsidRPr="00004608">
        <w:rPr>
          <w:rFonts w:ascii="Times New Roman" w:hAnsi="Times New Roman"/>
          <w:color w:val="auto"/>
          <w:sz w:val="24"/>
          <w:szCs w:val="24"/>
        </w:rPr>
        <w:t>автоматическое напоминание об исполнении плана работы КОУ за определенный срок;</w:t>
      </w:r>
    </w:p>
    <w:p w:rsidR="00D14B92" w:rsidRPr="00004608" w:rsidRDefault="00D14B92" w:rsidP="003C7A2D">
      <w:pPr>
        <w:pStyle w:val="a2"/>
        <w:numPr>
          <w:ilvl w:val="1"/>
          <w:numId w:val="2"/>
        </w:numPr>
        <w:spacing w:line="276" w:lineRule="auto"/>
        <w:ind w:right="-2"/>
        <w:rPr>
          <w:rFonts w:ascii="Times New Roman" w:hAnsi="Times New Roman"/>
          <w:sz w:val="24"/>
          <w:szCs w:val="24"/>
        </w:rPr>
      </w:pPr>
      <w:r w:rsidRPr="00004608">
        <w:rPr>
          <w:rFonts w:ascii="Times New Roman" w:hAnsi="Times New Roman"/>
          <w:color w:val="auto"/>
          <w:sz w:val="24"/>
          <w:szCs w:val="24"/>
        </w:rPr>
        <w:t>возможность переноса срока рассмотрения вопроса, на основании мотивированного запроса;</w:t>
      </w:r>
    </w:p>
    <w:p w:rsidR="00D14B92" w:rsidRDefault="00D14B92" w:rsidP="003C7A2D">
      <w:pPr>
        <w:pStyle w:val="a2"/>
        <w:numPr>
          <w:ilvl w:val="1"/>
          <w:numId w:val="2"/>
        </w:numPr>
        <w:spacing w:line="276" w:lineRule="auto"/>
        <w:ind w:right="-2"/>
        <w:rPr>
          <w:rFonts w:ascii="Times New Roman" w:hAnsi="Times New Roman"/>
          <w:color w:val="auto"/>
          <w:sz w:val="24"/>
          <w:szCs w:val="24"/>
        </w:rPr>
      </w:pPr>
      <w:r w:rsidRPr="00004608">
        <w:rPr>
          <w:rFonts w:ascii="Times New Roman" w:hAnsi="Times New Roman"/>
          <w:color w:val="auto"/>
          <w:sz w:val="24"/>
          <w:szCs w:val="24"/>
        </w:rPr>
        <w:t xml:space="preserve">возможность автоматического изменения сроков представления материалов (вопроса) в связи с новым поручением органов </w:t>
      </w:r>
      <w:r>
        <w:rPr>
          <w:rFonts w:ascii="Times New Roman" w:hAnsi="Times New Roman"/>
          <w:color w:val="auto"/>
          <w:sz w:val="24"/>
          <w:szCs w:val="24"/>
        </w:rPr>
        <w:t>у</w:t>
      </w:r>
      <w:r w:rsidRPr="00004608">
        <w:rPr>
          <w:rFonts w:ascii="Times New Roman" w:hAnsi="Times New Roman"/>
          <w:color w:val="auto"/>
          <w:sz w:val="24"/>
          <w:szCs w:val="24"/>
        </w:rPr>
        <w:t>правления. Принятое решение о представлении материалов по вопросу с установленным новым сроком необходимо связать с документом, в соответствии с которым срок представления изменяется, а также в автоматическом режиме внести изменения в план работы КОУ. В карточке документа (план работы) у каждого пункта должна быть соответствующая форма изменения сроков</w:t>
      </w:r>
      <w:r>
        <w:rPr>
          <w:rFonts w:ascii="Times New Roman" w:hAnsi="Times New Roman"/>
          <w:color w:val="auto"/>
          <w:sz w:val="24"/>
          <w:szCs w:val="24"/>
        </w:rPr>
        <w:t>.</w:t>
      </w:r>
    </w:p>
    <w:p w:rsidR="00D14B92" w:rsidRDefault="00D14B92" w:rsidP="003C7A2D">
      <w:pPr>
        <w:pStyle w:val="a2"/>
        <w:numPr>
          <w:ilvl w:val="1"/>
          <w:numId w:val="2"/>
        </w:numPr>
        <w:spacing w:line="276" w:lineRule="auto"/>
        <w:ind w:right="-2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формирование отчетов о ходе подготовки, согласования, внесения вопросов в План;</w:t>
      </w:r>
    </w:p>
    <w:p w:rsidR="00D14B92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возможность формирования отдельных РК из документа </w:t>
      </w:r>
      <w:r w:rsidRPr="00004608">
        <w:rPr>
          <w:sz w:val="24"/>
          <w:szCs w:val="24"/>
        </w:rPr>
        <w:t>«План работы П,К,СД на корп</w:t>
      </w:r>
      <w:r>
        <w:rPr>
          <w:sz w:val="24"/>
          <w:szCs w:val="24"/>
        </w:rPr>
        <w:t>. год.</w:t>
      </w:r>
      <w:r w:rsidRPr="00004608">
        <w:rPr>
          <w:sz w:val="24"/>
          <w:szCs w:val="24"/>
        </w:rPr>
        <w:t>»</w:t>
      </w:r>
      <w:r>
        <w:rPr>
          <w:sz w:val="24"/>
          <w:szCs w:val="24"/>
        </w:rPr>
        <w:t xml:space="preserve"> с автоматическим заполнением полей (например: вопрос, сроки, отв. исполнитель);</w:t>
      </w:r>
    </w:p>
    <w:p w:rsidR="00D14B92" w:rsidRPr="00CC1702" w:rsidRDefault="00D14B92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возможность ссылаться на отдельные пункты плана с автоматическим заполнением информации с целью формирования ответов/запросов/ссылок во исполнение пункта плана.</w:t>
      </w:r>
    </w:p>
    <w:p w:rsidR="00D14B92" w:rsidRPr="00D14B92" w:rsidRDefault="00D14B92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D14B92">
        <w:rPr>
          <w:sz w:val="24"/>
          <w:szCs w:val="24"/>
        </w:rPr>
        <w:t xml:space="preserve">Пользователю должна быть предоставлена возможность работать в модуле через специальное приложение на мобильном устройстве Apple iPad и планшете с операционной системой Android, а также личных мобильных телефонах с операционными системами iOS и Android.. </w:t>
      </w:r>
    </w:p>
    <w:p w:rsidR="00D14B92" w:rsidRPr="00D14B92" w:rsidRDefault="00D14B92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D14B92">
        <w:rPr>
          <w:sz w:val="24"/>
          <w:szCs w:val="24"/>
        </w:rPr>
        <w:t xml:space="preserve">Для осуществления контроля за деятельностью СД, Правления должна быть предусмотрена возможность ввода Планов работ как исходным документом, так и в форме отчетности. </w:t>
      </w:r>
    </w:p>
    <w:p w:rsidR="00D14B92" w:rsidRPr="00D14B92" w:rsidRDefault="00D14B92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D14B92">
        <w:rPr>
          <w:sz w:val="24"/>
          <w:szCs w:val="24"/>
        </w:rPr>
        <w:t>Для обеспечения возможности передачи данных по Вопросам и Планам работ в систему электронного документооборота ПАО «Россети» должен быть реализован интеграционный механизм, обеспечивающий обмен данных из модуля «Планирование деятельности органов Управления» в систему электронного документооборота ПАО «Россети».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51" w:name="_Toc8895128"/>
      <w:bookmarkStart w:id="652" w:name="_Toc32068093"/>
      <w:r w:rsidRPr="00FC06E0">
        <w:rPr>
          <w:i/>
        </w:rPr>
        <w:t>Требования к модулю «Поиск»</w:t>
      </w:r>
      <w:bookmarkEnd w:id="651"/>
      <w:bookmarkEnd w:id="652"/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bookmarkStart w:id="653" w:name="_Ref128291569"/>
      <w:bookmarkStart w:id="654" w:name="_Ref128291854"/>
      <w:bookmarkStart w:id="655" w:name="_Toc128376735"/>
      <w:bookmarkStart w:id="656" w:name="_Toc370806403"/>
      <w:bookmarkStart w:id="657" w:name="_Toc378266133"/>
      <w:bookmarkStart w:id="658" w:name="_Toc524946026"/>
      <w:r w:rsidRPr="00B8251A">
        <w:rPr>
          <w:sz w:val="24"/>
          <w:szCs w:val="24"/>
        </w:rPr>
        <w:t>Модуль «Поиск» должен обеспечивать поддержку перечисленных ниже требований: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поиск документов по учётной информации – по реквизитам документа, с возможностью поиска по части словосочетания;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комбинировать в одном поисковом запросе параметры поиска по реквизитам и/или по содержанию (тексту) документа;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возможность сохранения поисковых запросов для повторного использования;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возможность задания области поиска – по типу документации;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формирование состава полей поисковой формы (критерии отбора) для каждого объекта поиска в зависимости от выбранного типа с учётом специфики его атрибутов;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поиск по вхождению заданной части названия в значение атрибута;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учитывать ограничения прав доступа к документам при получении результатов поиска − в результаты поиска должны отбираться только те документы, которые доступны для просмотра осуществляющему поиск пользователю системы в соответствии с настройками прав доступа в электронном хранилище документов;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полнотекстовый поиск (с учётом словоформ);</w:t>
      </w:r>
    </w:p>
    <w:p w:rsidR="00C8126C" w:rsidRPr="00B8251A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B8251A">
        <w:rPr>
          <w:sz w:val="24"/>
          <w:szCs w:val="24"/>
        </w:rPr>
        <w:t>выгрузка результатов поиска в формате  MS Excel.</w:t>
      </w:r>
      <w:bookmarkStart w:id="659" w:name="_Toc476708386"/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60" w:name="_Toc8895129"/>
      <w:bookmarkStart w:id="661" w:name="_Toc32068094"/>
      <w:bookmarkEnd w:id="659"/>
      <w:r w:rsidRPr="00FC06E0">
        <w:rPr>
          <w:i/>
        </w:rPr>
        <w:t>Требование к модулю «Статистической отчётности»</w:t>
      </w:r>
      <w:bookmarkEnd w:id="660"/>
      <w:bookmarkEnd w:id="661"/>
      <w:r w:rsidRPr="00FC06E0">
        <w:rPr>
          <w:i/>
        </w:rPr>
        <w:t xml:space="preserve"> 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В Системе должны быть предусмотрены механизмы формирования отчётов.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 xml:space="preserve">Функционал модуля должен позволять администраторам и пользователям Системы с определенными правами самостоятельно проектировать шаблоны новых отчётов и сохранять их для многократного использования. </w:t>
      </w:r>
    </w:p>
    <w:p w:rsidR="00C8126C" w:rsidRPr="00B8251A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B8251A">
        <w:rPr>
          <w:sz w:val="24"/>
          <w:szCs w:val="24"/>
        </w:rPr>
        <w:t>Модуль должен обеспечивать возможность просмотра сформированных отчётов в Системе, их экспорта (выгрузки) во внешние форматы данных (XLSX, DOCX,) для последующей обработки, а также возможность вывода на печать.</w:t>
      </w:r>
    </w:p>
    <w:p w:rsidR="004C314C" w:rsidRPr="004C314C" w:rsidRDefault="004C314C" w:rsidP="004569E9">
      <w:pPr>
        <w:spacing w:before="120" w:after="120" w:line="276" w:lineRule="auto"/>
        <w:ind w:right="-2" w:firstLine="709"/>
        <w:rPr>
          <w:sz w:val="24"/>
          <w:szCs w:val="24"/>
        </w:rPr>
      </w:pPr>
      <w:r>
        <w:rPr>
          <w:sz w:val="24"/>
          <w:szCs w:val="24"/>
        </w:rPr>
        <w:t>В рамках проекта Исполнителем должн</w:t>
      </w:r>
      <w:r w:rsidR="004569E9">
        <w:rPr>
          <w:sz w:val="24"/>
          <w:szCs w:val="24"/>
        </w:rPr>
        <w:t>о</w:t>
      </w:r>
      <w:r>
        <w:rPr>
          <w:sz w:val="24"/>
          <w:szCs w:val="24"/>
        </w:rPr>
        <w:t xml:space="preserve"> быть настроен</w:t>
      </w:r>
      <w:r w:rsidR="004569E9">
        <w:rPr>
          <w:sz w:val="24"/>
          <w:szCs w:val="24"/>
        </w:rPr>
        <w:t>о 10 отчётных форм</w:t>
      </w:r>
      <w:r w:rsidRPr="004C314C">
        <w:rPr>
          <w:sz w:val="24"/>
          <w:szCs w:val="24"/>
        </w:rPr>
        <w:t>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62" w:name="_Toc5349569"/>
      <w:bookmarkStart w:id="663" w:name="_Toc8895130"/>
      <w:bookmarkStart w:id="664" w:name="_Toc32068095"/>
      <w:r w:rsidRPr="00FC06E0">
        <w:rPr>
          <w:i/>
        </w:rPr>
        <w:t>Требования к модулю «Аудит»</w:t>
      </w:r>
      <w:bookmarkEnd w:id="662"/>
      <w:bookmarkEnd w:id="663"/>
      <w:bookmarkEnd w:id="664"/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В рамках данного модуля должны быть реализованы следующие основные функции: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 xml:space="preserve">протоколирование действий пользователей с сохранением всех истории бизнес действий и системных событий для их просмотра в случае необходимости; 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автоматическое протоколирование движения проектов документов и основных действий пользователя с указанием информации о пользователе, даты и времени выполненного действия;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автоматическое протоколирование для каждой версии документа времени, даты и места создания, статуса версии, а также сведений о пользователе Системы, в результате действий которого эта версия была создана.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65" w:name="_Toc8895131"/>
      <w:bookmarkStart w:id="666" w:name="_Toc32068096"/>
      <w:r w:rsidRPr="00FC06E0">
        <w:rPr>
          <w:i/>
        </w:rPr>
        <w:t>Модуль нормативно-справочной информации</w:t>
      </w:r>
      <w:bookmarkEnd w:id="665"/>
      <w:bookmarkEnd w:id="666"/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Модуль нормативно-справочной информации (НСИ) обеспечивает хранение общих справочников, классификаторов и нумераторов.</w:t>
      </w:r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Требования к справочникам будут уточнены на этапе проектирования.</w:t>
      </w:r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Система должна содержать следующие справочники:</w:t>
      </w:r>
    </w:p>
    <w:p w:rsidR="00C8126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корреспондентов;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организационно-штатной структуры − иерархический список структурных подразделений и сотрудников;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 xml:space="preserve">справочник </w:t>
      </w:r>
      <w:r w:rsidR="004C314C">
        <w:rPr>
          <w:sz w:val="24"/>
          <w:szCs w:val="24"/>
        </w:rPr>
        <w:t>групп</w:t>
      </w:r>
      <w:r w:rsidRPr="004C314C">
        <w:rPr>
          <w:sz w:val="24"/>
          <w:szCs w:val="24"/>
        </w:rPr>
        <w:t xml:space="preserve"> пользователей;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полномочий;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списков шаблонов пользователей;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календарь рабочих дней;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маршрутов документов;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шаблонов документов;</w:t>
      </w:r>
    </w:p>
    <w:p w:rsidR="00C8126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справочник регистрационных номеров;</w:t>
      </w:r>
    </w:p>
    <w:p w:rsidR="00C8126C" w:rsidRDefault="004C314C" w:rsidP="004F2E4B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справочник тематик (ОРД)</w:t>
      </w:r>
      <w:r w:rsidR="004F2E4B">
        <w:rPr>
          <w:sz w:val="24"/>
          <w:szCs w:val="24"/>
        </w:rPr>
        <w:t>;</w:t>
      </w:r>
    </w:p>
    <w:p w:rsidR="004F2E4B" w:rsidRPr="004F2E4B" w:rsidRDefault="006E3B4D" w:rsidP="004F2E4B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="004F2E4B">
        <w:rPr>
          <w:sz w:val="24"/>
          <w:szCs w:val="24"/>
        </w:rPr>
        <w:t>правочник видов получения/отправки документов.</w:t>
      </w:r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Данные для заполнения справочников должны быть мигрированы из существующей АСУД или предоставлены Заказчиком (в части новых справочных данных).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67" w:name="_Toc8895132"/>
      <w:bookmarkStart w:id="668" w:name="_Toc32068097"/>
      <w:r w:rsidRPr="00FC06E0">
        <w:rPr>
          <w:i/>
        </w:rPr>
        <w:t xml:space="preserve">Требования к </w:t>
      </w:r>
      <w:bookmarkEnd w:id="653"/>
      <w:bookmarkEnd w:id="654"/>
      <w:bookmarkEnd w:id="655"/>
      <w:bookmarkEnd w:id="656"/>
      <w:bookmarkEnd w:id="657"/>
      <w:r w:rsidRPr="00FC06E0">
        <w:rPr>
          <w:i/>
        </w:rPr>
        <w:t>модулю «Администрирования</w:t>
      </w:r>
      <w:bookmarkEnd w:id="658"/>
      <w:r w:rsidRPr="00FC06E0">
        <w:rPr>
          <w:i/>
        </w:rPr>
        <w:t>»</w:t>
      </w:r>
      <w:bookmarkEnd w:id="667"/>
      <w:bookmarkEnd w:id="668"/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Функции прикладного администрирования Системы должны предоставлять прикладному администратору возможность производить: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управление справочниками, включая создание новых записей справочников;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создание новых типов документов  с последующим формированием для них бизнес-процессов обработки и карточек;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управление записями о пользователях: создание, редактирования, деактивации/активации записей пользователей, назначение ролей для пользователя;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управление шаблонами маршрутов документов, включая создание новых, корректировку ранее созданных и удаление уже существующих.</w:t>
      </w:r>
    </w:p>
    <w:p w:rsidR="00C8126C" w:rsidRPr="004C314C" w:rsidRDefault="00C8126C" w:rsidP="003C7A2D">
      <w:pPr>
        <w:pStyle w:val="42"/>
        <w:spacing w:line="276" w:lineRule="auto"/>
        <w:rPr>
          <w:rFonts w:eastAsiaTheme="majorEastAsia"/>
          <w:b w:val="0"/>
        </w:rPr>
      </w:pPr>
      <w:bookmarkStart w:id="669" w:name="_Toc8895134"/>
      <w:r w:rsidRPr="004C314C">
        <w:rPr>
          <w:rFonts w:eastAsiaTheme="majorEastAsia"/>
          <w:b w:val="0"/>
        </w:rPr>
        <w:t>Создание новых объектов и формирование карточек</w:t>
      </w:r>
      <w:bookmarkEnd w:id="669"/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Система должна поддерживать функции конструирования и настройки новых бизнес объектов: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создания новых типов документов;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управления свойствами типов документов;</w:t>
      </w:r>
    </w:p>
    <w:p w:rsidR="00C8126C" w:rsidRPr="004C314C" w:rsidRDefault="00C8126C" w:rsidP="003C7A2D">
      <w:pPr>
        <w:pStyle w:val="af2"/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contextualSpacing w:val="0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определение прав доступа, доступных действий, бизнес-процесса обработки;</w:t>
      </w:r>
    </w:p>
    <w:p w:rsidR="00C8126C" w:rsidRPr="004C314C" w:rsidRDefault="00C8126C" w:rsidP="003C7A2D">
      <w:pPr>
        <w:pStyle w:val="af2"/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contextualSpacing w:val="0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определение маски регистрационного номера;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создания и редактирования карточек документов:</w:t>
      </w:r>
    </w:p>
    <w:p w:rsidR="00C8126C" w:rsidRPr="004C314C" w:rsidRDefault="00C8126C" w:rsidP="003C7A2D">
      <w:pPr>
        <w:pStyle w:val="af2"/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contextualSpacing w:val="0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добавление на карточку документа существующих атрибутов;</w:t>
      </w:r>
    </w:p>
    <w:p w:rsidR="00C8126C" w:rsidRPr="004C314C" w:rsidRDefault="00C8126C" w:rsidP="003C7A2D">
      <w:pPr>
        <w:pStyle w:val="af2"/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contextualSpacing w:val="0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создание новых атрибутов для документа;</w:t>
      </w:r>
    </w:p>
    <w:p w:rsidR="00C8126C" w:rsidRPr="004C314C" w:rsidRDefault="00C8126C" w:rsidP="003C7A2D">
      <w:pPr>
        <w:pStyle w:val="af2"/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contextualSpacing w:val="0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определение местоположения атрибута на карточке.</w:t>
      </w:r>
    </w:p>
    <w:p w:rsidR="00C8126C" w:rsidRPr="004C314C" w:rsidRDefault="00C8126C" w:rsidP="003C7A2D">
      <w:pPr>
        <w:pStyle w:val="42"/>
        <w:spacing w:line="276" w:lineRule="auto"/>
        <w:rPr>
          <w:rFonts w:eastAsiaTheme="majorEastAsia"/>
          <w:b w:val="0"/>
        </w:rPr>
      </w:pPr>
      <w:bookmarkStart w:id="670" w:name="_Toc8895135"/>
      <w:r w:rsidRPr="004C314C">
        <w:rPr>
          <w:rFonts w:eastAsiaTheme="majorEastAsia"/>
          <w:b w:val="0"/>
        </w:rPr>
        <w:t>Управление доступом</w:t>
      </w:r>
      <w:bookmarkEnd w:id="670"/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Функции управления доступом предназначены для обеспечения конфиденциальности при работе с Системой, идентификации и аутентификации пользователей в Системе, разграничения доступа к компонентам и функциям Системы, а также для декларирования действий конкретного пользователя за все время работы с Системой.</w:t>
      </w:r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Программный интерфейс разграничения доступа к документам Системы должен обеспечивать: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открытие возможности для конкретного пользователя по работе с конкретным документом;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предоставления и удаления конкретному пользователю или группе пользователей прав на работу с документом или типом документов;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предоставления и удаления конкретному пользователю или группе пользователей прав на выполнение набора действий со справочниками.</w:t>
      </w:r>
    </w:p>
    <w:p w:rsidR="00C8126C" w:rsidRPr="004C314C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4C314C">
        <w:rPr>
          <w:sz w:val="24"/>
          <w:szCs w:val="24"/>
        </w:rPr>
        <w:t>Управление доступом к документам также должно быть организовано в соответствии с ролями участников соответствующего бизнес-процесса: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на чтение / просмотр – всем участника процесса;</w:t>
      </w:r>
    </w:p>
    <w:p w:rsidR="00C8126C" w:rsidRPr="004C314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4C314C">
        <w:rPr>
          <w:sz w:val="24"/>
          <w:szCs w:val="24"/>
        </w:rPr>
        <w:t>на создание / изменение текста документа / версии документа, его карточки – в соответствии с выполняемой бизнес-функцией участника в процессе.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71" w:name="_Ref371881626"/>
      <w:bookmarkStart w:id="672" w:name="_Toc415496619"/>
      <w:bookmarkStart w:id="673" w:name="_Toc8895137"/>
      <w:bookmarkStart w:id="674" w:name="_Toc32068098"/>
      <w:r w:rsidRPr="00FC06E0">
        <w:rPr>
          <w:i/>
        </w:rPr>
        <w:t>Модуль обеспечения информационной безопасности</w:t>
      </w:r>
      <w:bookmarkEnd w:id="671"/>
      <w:bookmarkEnd w:id="672"/>
      <w:bookmarkEnd w:id="673"/>
      <w:bookmarkEnd w:id="674"/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Модуль обеспечения информационной безопасности Системы должен обеспечивать: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противодействие попыткам несанкционированного доступа к защищаемой информации;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пресечение попыток несанкционированного считывания, изменения и уничтожения данных;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целостность программной среды;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возможность криптографической защиты конфиденциальной информации.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Все информационные объекты и документы, хранимые в Системе, должны быть защищены по матричной схеме безопасности. Матрица уровней доступа, которые назначаются пользователям, должна создаваться и редактироваться в защищённом редакторе Системы, к которому имеют доступ только администраторы Системы.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Система должна предусматривать возможность подключения модуля электронного шифрования и электронной подписи (ЭП), с учётом того, что при использовании данных функций будет необходима организация обмена сертификатами ключей шифрования и электронной подписи пользователей. Механизмы, реализующие функции криптозащиты и ЭП  должны использовать криптопровайдер КриптоПро CSP 4.0 и выше.</w:t>
      </w:r>
    </w:p>
    <w:p w:rsidR="00C8126C" w:rsidRPr="00137F10" w:rsidRDefault="00C8126C" w:rsidP="003C7A2D">
      <w:pPr>
        <w:spacing w:line="276" w:lineRule="auto"/>
        <w:ind w:firstLine="709"/>
        <w:textAlignment w:val="baseline"/>
        <w:rPr>
          <w:sz w:val="24"/>
          <w:szCs w:val="24"/>
        </w:rPr>
      </w:pPr>
      <w:r w:rsidRPr="00137F10">
        <w:rPr>
          <w:sz w:val="24"/>
          <w:szCs w:val="24"/>
        </w:rPr>
        <w:t>Должна быть обеспечена интеграция с инфраструктурой ЭП: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Поддержка хранилища цифровых сертификатов УЦ ПАО «Россети».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Интеграция с УЦ ПАО «Россети».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Должна быть возможность классификации документов по грифам доступа: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Коммерческая тайна;</w:t>
      </w:r>
    </w:p>
    <w:p w:rsidR="00C8126C" w:rsidRPr="00137F10" w:rsidRDefault="00CB5E98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Конфиденциально</w:t>
      </w:r>
      <w:r w:rsidR="00C8126C" w:rsidRPr="00137F10">
        <w:rPr>
          <w:sz w:val="24"/>
          <w:szCs w:val="24"/>
        </w:rPr>
        <w:t>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Система должна предусматривать возможность подключения внешних устройств для аутентификации пользователей (например, биометрических, электронных карт и ключей).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 xml:space="preserve">Система должна предусматривать возможность хранения документов в зашифрованном виде. 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Должен быть реализован набор базовых ролей для разграничения функциональных возможностей между пользователями Системы: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Регистраторы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Регистраторы утверждённых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Просмотр документов (отдельно для каждого типа);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Просмотр всех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Пользователь;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Администратор.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Полный список ролей должен быть уточнён на этапе проектирования. Должна быть возможность настройки роли в привязке к единице организационно-штанной структуры (филиалу) – например, регистратор документов только одного филиала.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75" w:name="_Ref7165289"/>
      <w:bookmarkStart w:id="676" w:name="_Toc8895138"/>
      <w:bookmarkStart w:id="677" w:name="_Toc32068099"/>
      <w:r w:rsidRPr="00FC06E0">
        <w:rPr>
          <w:i/>
        </w:rPr>
        <w:t>Требования к модулю распределённого документооборота</w:t>
      </w:r>
      <w:bookmarkEnd w:id="675"/>
      <w:bookmarkEnd w:id="676"/>
      <w:bookmarkEnd w:id="677"/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Учитывая поэтапную реализацию проекта, Система должна обладать возможностью встраиваться в распределённую модель взаимодействия между существующими инсталляциями систем документооборота, созданными на базе программной платформы OpenText Documentum. Модуль распределённого документооборота обеспечивает пересылку документов между различными инсталляциями новой СЭД и существующей АСУД, в том числе контроль исполнения заданий (поручение, согласование, ознакомление, утверждение и пр.) по документам.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Модуль позволяет поддерживать следующие распределённые процессы документооборота: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сог</w:t>
      </w:r>
      <w:r w:rsidR="00D748E1">
        <w:rPr>
          <w:sz w:val="24"/>
          <w:szCs w:val="24"/>
        </w:rPr>
        <w:t xml:space="preserve">ласование, проверка оформления </w:t>
      </w:r>
      <w:del w:id="678" w:author="Сердюкова Елена Викторовна" w:date="2020-02-21T16:03:00Z">
        <w:r w:rsidRPr="00137F10">
          <w:rPr>
            <w:sz w:val="24"/>
            <w:szCs w:val="24"/>
          </w:rPr>
          <w:delText xml:space="preserve"> </w:delText>
        </w:r>
      </w:del>
      <w:r w:rsidRPr="00137F10">
        <w:rPr>
          <w:sz w:val="24"/>
          <w:szCs w:val="24"/>
        </w:rPr>
        <w:t>и подпись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исполнение;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рассылка на ознакомление;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обмен входящей-исходящей корреспонденцией;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обмен комментариями по документу.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Совместная обработка и пересылка доступна для базовых документов </w:t>
      </w:r>
      <w:r w:rsidR="00137F10">
        <w:rPr>
          <w:sz w:val="24"/>
          <w:szCs w:val="24"/>
        </w:rPr>
        <w:t>(входящих, исходящих, ОРД, документов органов правления).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Модуль должен обеспечивать передачу: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справочников организационно-штатной структуры;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регистрационных карточек;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контента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связанных с документом бизнес-объектов:</w:t>
      </w:r>
    </w:p>
    <w:p w:rsidR="00C8126C" w:rsidRPr="00137F10" w:rsidRDefault="00C8126C" w:rsidP="003C7A2D">
      <w:pPr>
        <w:pStyle w:val="af2"/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contextualSpacing w:val="0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список адресатов рассылки;</w:t>
      </w:r>
    </w:p>
    <w:p w:rsidR="00C8126C" w:rsidRPr="00137F10" w:rsidRDefault="00C8126C" w:rsidP="003C7A2D">
      <w:pPr>
        <w:pStyle w:val="af2"/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contextualSpacing w:val="0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лист согласования;</w:t>
      </w:r>
    </w:p>
    <w:p w:rsidR="00C8126C" w:rsidRPr="00137F10" w:rsidRDefault="00C8126C" w:rsidP="003C7A2D">
      <w:pPr>
        <w:pStyle w:val="af2"/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contextualSpacing w:val="0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поручения по документу;</w:t>
      </w:r>
    </w:p>
    <w:p w:rsidR="00C8126C" w:rsidRPr="00137F10" w:rsidRDefault="00C8126C" w:rsidP="003C7A2D">
      <w:pPr>
        <w:pStyle w:val="af2"/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contextualSpacing w:val="0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информация об исполнении поручений;</w:t>
      </w:r>
    </w:p>
    <w:p w:rsidR="00C8126C" w:rsidRPr="00137F10" w:rsidRDefault="00C8126C" w:rsidP="003C7A2D">
      <w:pPr>
        <w:pStyle w:val="af2"/>
        <w:widowControl/>
        <w:numPr>
          <w:ilvl w:val="1"/>
          <w:numId w:val="6"/>
        </w:numPr>
        <w:autoSpaceDE/>
        <w:autoSpaceDN/>
        <w:adjustRightInd/>
        <w:spacing w:before="120" w:after="120" w:line="276" w:lineRule="auto"/>
        <w:ind w:right="-2"/>
        <w:contextualSpacing w:val="0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прочая информация, связанная с документами и данными.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событий по жизненному циклу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событий перехода по бизнес-процессам.</w:t>
      </w:r>
    </w:p>
    <w:p w:rsidR="00C8126C" w:rsidRPr="00137F10" w:rsidRDefault="00C8126C" w:rsidP="003C7A2D">
      <w:pPr>
        <w:spacing w:before="120" w:after="120" w:line="276" w:lineRule="auto"/>
        <w:ind w:right="-2"/>
        <w:rPr>
          <w:sz w:val="24"/>
          <w:szCs w:val="24"/>
        </w:rPr>
      </w:pPr>
      <w:r w:rsidRPr="00137F10">
        <w:rPr>
          <w:sz w:val="24"/>
          <w:szCs w:val="24"/>
        </w:rPr>
        <w:t>Модуль должен поддерживать и обеспечивать: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асинхронный характер обмена информацией между инсталляциями Системы или АСУД;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использование Java Messaging Service для передачи события с шифрованием канала передачи данных и аутентификацией по сертификату;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использование FTPS для передачи файлов с шифрованием канала передачи и аутентификацией по сертификату;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строгое соблюдение порядка генерации и обработки сообщений;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упаковку данных в сообщениях только с использованием Java Serialization Format;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поддержку используемого формата кросс-системных идентификаторов;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поддержку и передачу связанных сущностей, используемых в подсистеме информационной безопасности;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обработку входящих данных в многопоточном режиме в строго установленном порядке обработки;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синхронизацию справочников организационно-штатной структуры;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мониторинг необработанных событий, с фиксацией и оповещением заинтересованных лиц в случае превышения нормативных показателей;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работу с очередями событий, просмотр содержимого событий, экспорт в XML, импорта из XML, ручной запуск обработчика событий через интерфейс администрирования.</w:t>
      </w:r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679" w:name="_Toc32068100"/>
      <w:r w:rsidRPr="00FC06E0">
        <w:rPr>
          <w:rFonts w:ascii="Times New Roman" w:hAnsi="Times New Roman"/>
          <w:szCs w:val="24"/>
        </w:rPr>
        <w:t>Требования к интеграции</w:t>
      </w:r>
      <w:bookmarkEnd w:id="576"/>
      <w:bookmarkEnd w:id="679"/>
      <w:r w:rsidRPr="00FC06E0">
        <w:rPr>
          <w:rFonts w:ascii="Times New Roman" w:hAnsi="Times New Roman"/>
          <w:szCs w:val="24"/>
        </w:rPr>
        <w:t xml:space="preserve"> 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80" w:name="_Toc481750699"/>
      <w:bookmarkStart w:id="681" w:name="_Toc494382086"/>
      <w:bookmarkStart w:id="682" w:name="_Toc8895143"/>
      <w:bookmarkStart w:id="683" w:name="_Toc9008257"/>
      <w:bookmarkStart w:id="684" w:name="_Toc9332202"/>
      <w:bookmarkStart w:id="685" w:name="_Toc32068101"/>
      <w:r w:rsidRPr="00FC06E0">
        <w:rPr>
          <w:i/>
        </w:rPr>
        <w:t>Интеграция со службой каталогов Microsoft Active Directory</w:t>
      </w:r>
      <w:bookmarkEnd w:id="680"/>
      <w:bookmarkEnd w:id="681"/>
      <w:bookmarkEnd w:id="682"/>
      <w:bookmarkEnd w:id="683"/>
      <w:bookmarkEnd w:id="684"/>
      <w:bookmarkEnd w:id="685"/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 xml:space="preserve">Система должна быть интегрирована со службой каталогов Microsoft Active Directory для аутентификации всех пользователей. 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Система должна поддерживать настройку Kerberos – аутентификации, позволяющей совершать автоматический вход в Систему, используя данные входа в домен.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686" w:name="_Toc481750700"/>
      <w:bookmarkStart w:id="687" w:name="_Toc494382087"/>
      <w:bookmarkStart w:id="688" w:name="_Toc8895144"/>
      <w:bookmarkStart w:id="689" w:name="_Toc9008258"/>
      <w:bookmarkStart w:id="690" w:name="_Toc9332203"/>
      <w:bookmarkStart w:id="691" w:name="_Toc32068102"/>
      <w:r w:rsidRPr="00FC06E0">
        <w:rPr>
          <w:i/>
        </w:rPr>
        <w:t xml:space="preserve">Интеграция с </w:t>
      </w:r>
      <w:bookmarkEnd w:id="686"/>
      <w:bookmarkEnd w:id="687"/>
      <w:r w:rsidRPr="00FC06E0">
        <w:rPr>
          <w:i/>
        </w:rPr>
        <w:t>Microsoft Outlook</w:t>
      </w:r>
      <w:bookmarkEnd w:id="688"/>
      <w:bookmarkEnd w:id="689"/>
      <w:bookmarkEnd w:id="690"/>
      <w:bookmarkEnd w:id="691"/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Система должна взаимодействовать с почтовым клиентом Microsoft Outlook: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возможность прямой загрузки в Систему документов из Outlook при помощи надстройки. Документ из Outlook будет передаваться в Систему с набором заданных данных и обрабатываться согласно существующим в Системе бизнес-процессам;</w:t>
      </w:r>
    </w:p>
    <w:p w:rsidR="00C8126C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расс</w:t>
      </w:r>
      <w:r w:rsidR="007E51E2">
        <w:rPr>
          <w:sz w:val="24"/>
          <w:szCs w:val="24"/>
        </w:rPr>
        <w:t xml:space="preserve">ылка уведомлений пользователям </w:t>
      </w:r>
      <w:r w:rsidRPr="00137F10">
        <w:rPr>
          <w:sz w:val="24"/>
          <w:szCs w:val="24"/>
        </w:rPr>
        <w:t>из Системы на электронную почту.</w:t>
      </w:r>
    </w:p>
    <w:p w:rsidR="007E51E2" w:rsidRPr="00571DFB" w:rsidRDefault="007E51E2" w:rsidP="00571DFB">
      <w:pPr>
        <w:widowControl/>
        <w:autoSpaceDE/>
        <w:autoSpaceDN/>
        <w:adjustRightInd/>
        <w:spacing w:before="60" w:line="276" w:lineRule="auto"/>
        <w:ind w:right="-2"/>
        <w:jc w:val="both"/>
        <w:rPr>
          <w:sz w:val="24"/>
          <w:szCs w:val="24"/>
        </w:rPr>
      </w:pPr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692" w:name="_Toc458712339"/>
      <w:bookmarkStart w:id="693" w:name="_Toc481750704"/>
      <w:bookmarkStart w:id="694" w:name="_Toc494382092"/>
      <w:bookmarkStart w:id="695" w:name="_Toc8895147"/>
      <w:bookmarkStart w:id="696" w:name="_Toc32068103"/>
      <w:r w:rsidRPr="00FC06E0">
        <w:rPr>
          <w:rFonts w:ascii="Times New Roman" w:hAnsi="Times New Roman"/>
          <w:szCs w:val="24"/>
        </w:rPr>
        <w:t>Требования по переносу данных из действующих информационных систем</w:t>
      </w:r>
      <w:bookmarkEnd w:id="692"/>
      <w:bookmarkEnd w:id="693"/>
      <w:bookmarkEnd w:id="694"/>
      <w:bookmarkEnd w:id="695"/>
      <w:bookmarkEnd w:id="696"/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Система должна обеспечить полноценный импорт (перенос) данных из эксплуатируемой системы электронного документооборота, при этом: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требуется разработать механизм (технологию) импорта данных в Систему;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пользователи должны иметь возможность использовать функции Системы по отношению к перенесённым данным за текущий год, а также к данным за предыдущие годы, перенесённым в архивную базу документов.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Механизм (технология) импорта должен обеспечивать загрузку данных о документах, включая прикреплённые к ним электронные образы (изображения, текстовые и другие файлы) и связи с другими документами, путём обработки источника данных определённого формата.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В процессе импорта необходимо обеспечить следующие функциональные возможности: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импорт значений определённых типов атрибутов установленной категории документа из соответствующих атрибутов источника данных;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импорт электронных образов документов установленных форматов (графических, текстовых и пр.) из файловой системы;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привязку электронных образов к регистрационно-контрольным карточкам соответствующих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загрузку содержимого импортируемых документов из соответствующих файлов текстового формата (html, txt);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связывание дочерних (нижестоящих) и родительских (вышестоящих) документов по установленным идентификаторам этих документов;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назначение прав доступа к импортированным документам в соответствии с установленными ограничениями.</w:t>
      </w:r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697" w:name="_Toc415503253"/>
      <w:bookmarkStart w:id="698" w:name="_Toc316372804"/>
      <w:bookmarkStart w:id="699" w:name="_Toc316373773"/>
      <w:bookmarkStart w:id="700" w:name="_Toc316373848"/>
      <w:bookmarkStart w:id="701" w:name="_Toc316373923"/>
      <w:bookmarkStart w:id="702" w:name="_Toc316373998"/>
      <w:bookmarkStart w:id="703" w:name="_Toc316387047"/>
      <w:bookmarkStart w:id="704" w:name="_Toc316387318"/>
      <w:bookmarkStart w:id="705" w:name="_Toc316387481"/>
      <w:bookmarkStart w:id="706" w:name="_Toc316372805"/>
      <w:bookmarkStart w:id="707" w:name="_Toc316373774"/>
      <w:bookmarkStart w:id="708" w:name="_Toc316373849"/>
      <w:bookmarkStart w:id="709" w:name="_Toc316373924"/>
      <w:bookmarkStart w:id="710" w:name="_Toc316373999"/>
      <w:bookmarkStart w:id="711" w:name="_Toc316387048"/>
      <w:bookmarkStart w:id="712" w:name="_Toc316387319"/>
      <w:bookmarkStart w:id="713" w:name="_Toc316387482"/>
      <w:bookmarkStart w:id="714" w:name="_Toc316372806"/>
      <w:bookmarkStart w:id="715" w:name="_Toc316373775"/>
      <w:bookmarkStart w:id="716" w:name="_Toc316373850"/>
      <w:bookmarkStart w:id="717" w:name="_Toc316373925"/>
      <w:bookmarkStart w:id="718" w:name="_Toc316374000"/>
      <w:bookmarkStart w:id="719" w:name="_Toc316387049"/>
      <w:bookmarkStart w:id="720" w:name="_Toc316387320"/>
      <w:bookmarkStart w:id="721" w:name="_Toc316387483"/>
      <w:bookmarkStart w:id="722" w:name="_Toc316372807"/>
      <w:bookmarkStart w:id="723" w:name="_Toc316373776"/>
      <w:bookmarkStart w:id="724" w:name="_Toc316373851"/>
      <w:bookmarkStart w:id="725" w:name="_Toc316373926"/>
      <w:bookmarkStart w:id="726" w:name="_Toc316374001"/>
      <w:bookmarkStart w:id="727" w:name="_Toc316387050"/>
      <w:bookmarkStart w:id="728" w:name="_Toc316387321"/>
      <w:bookmarkStart w:id="729" w:name="_Toc316387484"/>
      <w:bookmarkStart w:id="730" w:name="_Toc316372808"/>
      <w:bookmarkStart w:id="731" w:name="_Toc316373777"/>
      <w:bookmarkStart w:id="732" w:name="_Toc316373852"/>
      <w:bookmarkStart w:id="733" w:name="_Toc316373927"/>
      <w:bookmarkStart w:id="734" w:name="_Toc316374002"/>
      <w:bookmarkStart w:id="735" w:name="_Toc316387051"/>
      <w:bookmarkStart w:id="736" w:name="_Toc316387322"/>
      <w:bookmarkStart w:id="737" w:name="_Toc316387485"/>
      <w:bookmarkStart w:id="738" w:name="_Toc316372809"/>
      <w:bookmarkStart w:id="739" w:name="_Toc316373778"/>
      <w:bookmarkStart w:id="740" w:name="_Toc316373853"/>
      <w:bookmarkStart w:id="741" w:name="_Toc316373928"/>
      <w:bookmarkStart w:id="742" w:name="_Toc316374003"/>
      <w:bookmarkStart w:id="743" w:name="_Toc316387052"/>
      <w:bookmarkStart w:id="744" w:name="_Toc316387323"/>
      <w:bookmarkStart w:id="745" w:name="_Toc316387486"/>
      <w:bookmarkStart w:id="746" w:name="_Toc316372800"/>
      <w:bookmarkStart w:id="747" w:name="_Toc316373769"/>
      <w:bookmarkStart w:id="748" w:name="_Toc316373844"/>
      <w:bookmarkStart w:id="749" w:name="_Toc316373919"/>
      <w:bookmarkStart w:id="750" w:name="_Toc316373994"/>
      <w:bookmarkStart w:id="751" w:name="_Toc316387043"/>
      <w:bookmarkStart w:id="752" w:name="_Toc316387314"/>
      <w:bookmarkStart w:id="753" w:name="_Toc316387477"/>
      <w:bookmarkStart w:id="754" w:name="_Toc316372801"/>
      <w:bookmarkStart w:id="755" w:name="_Toc316373770"/>
      <w:bookmarkStart w:id="756" w:name="_Toc316373845"/>
      <w:bookmarkStart w:id="757" w:name="_Toc316373920"/>
      <w:bookmarkStart w:id="758" w:name="_Toc316373995"/>
      <w:bookmarkStart w:id="759" w:name="_Toc316387044"/>
      <w:bookmarkStart w:id="760" w:name="_Toc316387315"/>
      <w:bookmarkStart w:id="761" w:name="_Toc316387478"/>
      <w:bookmarkStart w:id="762" w:name="_Toc316372802"/>
      <w:bookmarkStart w:id="763" w:name="_Toc316373771"/>
      <w:bookmarkStart w:id="764" w:name="_Toc316373846"/>
      <w:bookmarkStart w:id="765" w:name="_Toc316373921"/>
      <w:bookmarkStart w:id="766" w:name="_Toc316373996"/>
      <w:bookmarkStart w:id="767" w:name="_Toc316387045"/>
      <w:bookmarkStart w:id="768" w:name="_Toc316387316"/>
      <w:bookmarkStart w:id="769" w:name="_Toc316387479"/>
      <w:bookmarkStart w:id="770" w:name="_Toc275115378"/>
      <w:bookmarkStart w:id="771" w:name="_Toc276464085"/>
      <w:bookmarkStart w:id="772" w:name="_Toc320549763"/>
      <w:bookmarkStart w:id="773" w:name="_Toc415132990"/>
      <w:bookmarkStart w:id="774" w:name="_Toc430013731"/>
      <w:bookmarkStart w:id="775" w:name="_Toc9348700"/>
      <w:bookmarkStart w:id="776" w:name="_Toc32068104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r w:rsidRPr="00FC06E0">
        <w:rPr>
          <w:rFonts w:ascii="Times New Roman" w:hAnsi="Times New Roman"/>
          <w:szCs w:val="24"/>
        </w:rPr>
        <w:t>Требования к видам обеспечения</w:t>
      </w:r>
      <w:bookmarkEnd w:id="577"/>
      <w:bookmarkEnd w:id="578"/>
      <w:bookmarkEnd w:id="579"/>
      <w:bookmarkEnd w:id="770"/>
      <w:bookmarkEnd w:id="771"/>
      <w:bookmarkEnd w:id="772"/>
      <w:bookmarkEnd w:id="773"/>
      <w:bookmarkEnd w:id="774"/>
      <w:bookmarkEnd w:id="775"/>
      <w:bookmarkEnd w:id="776"/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777" w:name="_Toc415132991"/>
      <w:bookmarkStart w:id="778" w:name="_Toc430013732"/>
      <w:bookmarkStart w:id="779" w:name="_Toc9348701"/>
      <w:bookmarkStart w:id="780" w:name="_Toc32068105"/>
      <w:bookmarkStart w:id="781" w:name="_Toc177034220"/>
      <w:bookmarkStart w:id="782" w:name="_Toc177034376"/>
      <w:bookmarkStart w:id="783" w:name="_Toc273370387"/>
      <w:bookmarkStart w:id="784" w:name="_Ref316046731"/>
      <w:bookmarkStart w:id="785" w:name="_Ref316046734"/>
      <w:bookmarkStart w:id="786" w:name="_Ref316057991"/>
      <w:bookmarkStart w:id="787" w:name="_Ref316542595"/>
      <w:bookmarkStart w:id="788" w:name="_Ref316550185"/>
      <w:bookmarkStart w:id="789" w:name="_Ref316550935"/>
      <w:bookmarkStart w:id="790" w:name="_Ref316552812"/>
      <w:bookmarkStart w:id="791" w:name="_Toc320549764"/>
      <w:r w:rsidRPr="00FC06E0">
        <w:rPr>
          <w:i/>
        </w:rPr>
        <w:t>Требования к информационному обеспечению</w:t>
      </w:r>
      <w:bookmarkEnd w:id="777"/>
      <w:bookmarkEnd w:id="778"/>
      <w:bookmarkEnd w:id="779"/>
      <w:bookmarkEnd w:id="780"/>
      <w:r w:rsidRPr="00FC06E0">
        <w:rPr>
          <w:i/>
        </w:rPr>
        <w:t xml:space="preserve"> </w:t>
      </w:r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bookmarkStart w:id="792" w:name="_Toc177034221"/>
      <w:bookmarkStart w:id="793" w:name="_Toc177034377"/>
      <w:bookmarkStart w:id="794" w:name="_Toc273370388"/>
      <w:bookmarkStart w:id="795" w:name="_Toc320549765"/>
      <w:r w:rsidRPr="00137F10">
        <w:rPr>
          <w:sz w:val="24"/>
          <w:szCs w:val="24"/>
        </w:rPr>
        <w:t>Информационное обеспечение Системы представляет собой совокупность документов, объектов, справочников, классификаторов и дополнительных сервисных объектов.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Информационное обеспечение Системы должно удовлетворять следующим общим требованиям: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структура хранилища должна быть объектно-ориентированной. Структурированные данные должны храниться в СУБД, неструктурированные – в файловой системе;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структурированная и неструктурированная информация должна индексироваться для выполнения поисковых запросов;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каждый объект, существующий в хранилище (экземпляр типа объекта), имеет свой собственный уникальный идентификационный номер, который позволяет уникально определять объект в масштабах сколь угодно большой и распределенной информационной среды;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атрибуты любого объекта могут хранить как одно значение, так и быть массивами;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обеспечение однократного ввода данных в Систему с возможностью их централизованной актуализации и многократного использования;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поддержание совокупности данных с полнотой, необходимой и достаточной для осуществления эффективного функционирования Системы;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при функционировании Системы должны быть предусмотрены возможности ведения и использования информационных ресурсов ее систем в многопользовательском режиме (одновременной работы на ввод данных с нескольких клиентских рабочих мест и одновременной работы на выборку данных с нескольких рабочих мест, в том числе и параллельно с вводом данных).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796" w:name="_Toc415132992"/>
      <w:bookmarkStart w:id="797" w:name="_Toc430013733"/>
      <w:bookmarkStart w:id="798" w:name="_Toc9348702"/>
      <w:bookmarkStart w:id="799" w:name="_Toc32068106"/>
      <w:r w:rsidRPr="00FC06E0">
        <w:rPr>
          <w:i/>
        </w:rPr>
        <w:t>Требования к лингвистическому обеспечению Системы</w:t>
      </w:r>
      <w:bookmarkEnd w:id="792"/>
      <w:bookmarkEnd w:id="793"/>
      <w:bookmarkEnd w:id="794"/>
      <w:bookmarkEnd w:id="795"/>
      <w:bookmarkEnd w:id="796"/>
      <w:bookmarkEnd w:id="797"/>
      <w:bookmarkEnd w:id="798"/>
      <w:bookmarkEnd w:id="799"/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bookmarkStart w:id="800" w:name="_Toc177034222"/>
      <w:bookmarkStart w:id="801" w:name="_Toc177034378"/>
      <w:bookmarkStart w:id="802" w:name="_Toc273370389"/>
      <w:bookmarkStart w:id="803" w:name="_Toc320549766"/>
      <w:r w:rsidRPr="00137F10">
        <w:rPr>
          <w:sz w:val="24"/>
          <w:szCs w:val="24"/>
        </w:rPr>
        <w:t>Все проектные документы должны быть выпущены на русском языке. Отдельные документы, в том числе выпущенные с помощью CASE–средств, могут содержать записи латинскими буквами (наименование полей баз данных, тексты программ и т.д.). Допускается наличие документации на составные части программного обеспечения, являющиеся общим программным обеспечением (системной платформы, серверов баз данных, операционной системы, созданных сторонними производителями) на английском языке.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Графический пользовательский интерфейс Системы должен быть на русском языке. Названия полей, кнопок, экранные и всплывающие подсказки, заголовки окон и т. п. должны быть на русском языке. Ввод данных в Систему должен допускаться на английском и русском языках в равной степени.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Сообщения об ошибках в работе пользователей должны выдаваться Системой на русском языке.</w:t>
      </w:r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Сообщения о системных ошибках допускаются на английском языке.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804" w:name="_Toc415132993"/>
      <w:bookmarkStart w:id="805" w:name="_Toc430013734"/>
      <w:bookmarkStart w:id="806" w:name="_Toc9348703"/>
      <w:bookmarkStart w:id="807" w:name="_Toc32068107"/>
      <w:r w:rsidRPr="00FC06E0">
        <w:rPr>
          <w:i/>
        </w:rPr>
        <w:t>Требования к программному обеспечению Системы</w:t>
      </w:r>
      <w:bookmarkEnd w:id="800"/>
      <w:bookmarkEnd w:id="801"/>
      <w:bookmarkEnd w:id="802"/>
      <w:bookmarkEnd w:id="803"/>
      <w:bookmarkEnd w:id="804"/>
      <w:bookmarkEnd w:id="805"/>
      <w:bookmarkEnd w:id="806"/>
      <w:bookmarkEnd w:id="807"/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bookmarkStart w:id="808" w:name="_Toc177034223"/>
      <w:bookmarkStart w:id="809" w:name="_Toc177034379"/>
      <w:bookmarkStart w:id="810" w:name="_Toc273370390"/>
      <w:r w:rsidRPr="00137F10">
        <w:rPr>
          <w:sz w:val="24"/>
          <w:szCs w:val="24"/>
        </w:rPr>
        <w:t xml:space="preserve">Разрабатываемые программные продукты должны иметь возможность быть установленными (запущенными) на существующих аппаратно-программных средствах (для исключения избыточного количества серверов и персональных компьютеров). 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При необходимости применения дополнительных технических средств обязательно письменное согласование их состава и характеристик с техническими специалистами Заказчика.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Уровень разрабатываемой </w:t>
      </w:r>
      <w:r w:rsidR="00CB5E98">
        <w:rPr>
          <w:sz w:val="24"/>
          <w:szCs w:val="24"/>
        </w:rPr>
        <w:t>С</w:t>
      </w:r>
      <w:r w:rsidRPr="00137F10">
        <w:rPr>
          <w:sz w:val="24"/>
          <w:szCs w:val="24"/>
        </w:rPr>
        <w:t>истемы должен обеспечивать возможность ее запуска, а также необходимого текущего обслуживания (замена блоков, индексация баз данных, архивирование, обновление модулей и т.д.) силами технических специалистов технической поддержки.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Для разработки, компиляции, сборки, поставки и запуска программного обеспечения должны использоваться только российское или свободное программное обеспечение. 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Требования, предъявляемые к программному обеспечению, необходимому для установки Системы: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Операционная система – CentOS 7, Debian 9 и основанные на них дистрибутивы, в том числе AltLinux, ROSA Linux (возможна установка на более ранние версии);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СУБД - PostgreSQL 11.1 (возможно использование более ранних версий) или любая версия Oracle;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Сервер приложений - Apache Tomcat 8.5;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OpenJDK 9.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Требования, предъявляемые к программному обеспечению рабочих мест пользователей Системы, представлены ниже: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Internet Explorer версий 11;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Microsoft Edge;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Mozilla FireFox 44.0.х и выше;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Интернет-браузер Google Chrome 23 и выше, а также совместимые, в том числе «Яндекс.Браузер» (внесен в реестр Российского ПО);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Операционные системы c возможностью запуска перечисленных выше интернет-браузеров.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bookmarkStart w:id="811" w:name="_Toc9589865"/>
      <w:bookmarkStart w:id="812" w:name="_Toc9844727"/>
      <w:bookmarkStart w:id="813" w:name="_Toc9851086"/>
      <w:bookmarkStart w:id="814" w:name="_Toc9589866"/>
      <w:bookmarkStart w:id="815" w:name="_Toc9844728"/>
      <w:bookmarkStart w:id="816" w:name="_Toc9851087"/>
      <w:bookmarkStart w:id="817" w:name="_Toc9589867"/>
      <w:bookmarkStart w:id="818" w:name="_Toc9844729"/>
      <w:bookmarkStart w:id="819" w:name="_Toc9851088"/>
      <w:bookmarkStart w:id="820" w:name="_Toc9589868"/>
      <w:bookmarkStart w:id="821" w:name="_Toc9844730"/>
      <w:bookmarkStart w:id="822" w:name="_Toc9851089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r w:rsidRPr="00137F10">
        <w:rPr>
          <w:sz w:val="24"/>
          <w:szCs w:val="24"/>
        </w:rPr>
        <w:t xml:space="preserve">Система должна соответствовать трехзвенной архитектуре и иметь эргономичный веб-интерфейс, основанный на стандарте HTML5. 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Для реализации серверной части приложения должен использоваться язык программирования Java версии 8 и выше. </w:t>
      </w:r>
    </w:p>
    <w:p w:rsidR="00C8126C" w:rsidRPr="00FC06E0" w:rsidRDefault="00C8126C" w:rsidP="003C7A2D">
      <w:pPr>
        <w:pStyle w:val="32"/>
        <w:spacing w:line="276" w:lineRule="auto"/>
        <w:rPr>
          <w:i/>
        </w:rPr>
      </w:pPr>
      <w:bookmarkStart w:id="823" w:name="_Toc177034225"/>
      <w:bookmarkStart w:id="824" w:name="_Toc177034381"/>
      <w:bookmarkStart w:id="825" w:name="_Toc273370391"/>
      <w:bookmarkStart w:id="826" w:name="_Toc415132995"/>
      <w:bookmarkStart w:id="827" w:name="_Toc430013735"/>
      <w:bookmarkStart w:id="828" w:name="_Toc9348704"/>
      <w:bookmarkStart w:id="829" w:name="_Toc32068108"/>
      <w:bookmarkStart w:id="830" w:name="_Toc320549768"/>
      <w:bookmarkEnd w:id="808"/>
      <w:bookmarkEnd w:id="809"/>
      <w:bookmarkEnd w:id="810"/>
      <w:r w:rsidRPr="00FC06E0">
        <w:rPr>
          <w:i/>
        </w:rPr>
        <w:t>Требования к организационному обеспечению</w:t>
      </w:r>
      <w:bookmarkEnd w:id="823"/>
      <w:bookmarkEnd w:id="824"/>
      <w:bookmarkEnd w:id="825"/>
      <w:bookmarkEnd w:id="826"/>
      <w:bookmarkEnd w:id="827"/>
      <w:bookmarkEnd w:id="828"/>
      <w:bookmarkEnd w:id="829"/>
      <w:r w:rsidRPr="00FC06E0">
        <w:rPr>
          <w:i/>
        </w:rPr>
        <w:t xml:space="preserve"> </w:t>
      </w:r>
      <w:bookmarkEnd w:id="830"/>
    </w:p>
    <w:p w:rsidR="00C8126C" w:rsidRPr="008F6BE8" w:rsidRDefault="00C8126C" w:rsidP="002C680F">
      <w:pPr>
        <w:spacing w:before="120" w:after="120" w:line="276" w:lineRule="auto"/>
        <w:ind w:right="-2" w:firstLine="709"/>
        <w:jc w:val="both"/>
      </w:pPr>
      <w:r w:rsidRPr="00137F10">
        <w:rPr>
          <w:sz w:val="24"/>
          <w:szCs w:val="24"/>
        </w:rPr>
        <w:t>Организационное обеспечение Системы должно включать: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администрирование, поддержку эксплуатации и техническое обслуживание Системы;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перечень нормативных документов по разграничению зон ответственности исполнителей, осуществляющих администрирование, техническое обслуживание и эксплуатацию Системы;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информационно-методическое обеспечение пользователей и администраторов Системы;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организацию подготовки эксплуатирующего персонала Системы и конечных пользователей.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Организационное обеспечение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C8126C" w:rsidRPr="00137F10" w:rsidRDefault="006B5008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 работе в СЭД </w:t>
      </w:r>
      <w:r w:rsidR="00C8126C" w:rsidRPr="00137F10">
        <w:rPr>
          <w:sz w:val="24"/>
          <w:szCs w:val="24"/>
        </w:rPr>
        <w:t>АО «</w:t>
      </w:r>
      <w:r w:rsidR="006D45DF">
        <w:rPr>
          <w:sz w:val="24"/>
          <w:szCs w:val="24"/>
        </w:rPr>
        <w:t>Янтарьэнерго</w:t>
      </w:r>
      <w:r w:rsidR="00C8126C" w:rsidRPr="00137F10">
        <w:rPr>
          <w:sz w:val="24"/>
          <w:szCs w:val="24"/>
        </w:rPr>
        <w:t>» должны допускаться сотрудники, ознакомленные с правилами эксплуатации и прошедшие подготовку по работе с Системой.</w:t>
      </w:r>
    </w:p>
    <w:p w:rsidR="00AA306C" w:rsidRPr="00FC06E0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831" w:name="_Toc177034383"/>
      <w:bookmarkStart w:id="832" w:name="_Toc273370393"/>
      <w:bookmarkStart w:id="833" w:name="_Toc276464086"/>
      <w:bookmarkStart w:id="834" w:name="_Toc320549770"/>
      <w:bookmarkStart w:id="835" w:name="_Ref320869920"/>
      <w:bookmarkStart w:id="836" w:name="_Ref320869925"/>
      <w:bookmarkStart w:id="837" w:name="_Toc415132996"/>
      <w:bookmarkStart w:id="838" w:name="_Toc430013736"/>
      <w:bookmarkStart w:id="839" w:name="_Toc9348705"/>
      <w:bookmarkStart w:id="840" w:name="_Toc32068109"/>
      <w:r w:rsidRPr="00FC06E0">
        <w:rPr>
          <w:rFonts w:ascii="Times New Roman" w:hAnsi="Times New Roman"/>
        </w:rPr>
        <w:t xml:space="preserve">Требования к </w:t>
      </w:r>
      <w:r w:rsidR="00F62CC5">
        <w:rPr>
          <w:rFonts w:ascii="Times New Roman" w:hAnsi="Times New Roman"/>
          <w:lang w:val="ru-RU"/>
        </w:rPr>
        <w:t>с</w:t>
      </w:r>
      <w:r w:rsidRPr="00FC06E0">
        <w:rPr>
          <w:rFonts w:ascii="Times New Roman" w:hAnsi="Times New Roman"/>
        </w:rPr>
        <w:t>оставу, содержанию и документированию работ по созданию Системы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</w:p>
    <w:p w:rsidR="00C8126C" w:rsidRPr="00137F10" w:rsidRDefault="00C8126C" w:rsidP="003C7A2D">
      <w:pPr>
        <w:spacing w:before="120" w:after="120" w:line="276" w:lineRule="auto"/>
        <w:ind w:right="-2" w:firstLine="709"/>
        <w:rPr>
          <w:sz w:val="24"/>
          <w:szCs w:val="24"/>
        </w:rPr>
      </w:pPr>
      <w:r w:rsidRPr="00137F10">
        <w:rPr>
          <w:sz w:val="24"/>
          <w:szCs w:val="24"/>
        </w:rPr>
        <w:t>В процессе разработки и внедрения Системы, должна быть соблюдена этапность и выполнен перечень работ в соответствии с</w:t>
      </w:r>
      <w:r w:rsidR="00137F10">
        <w:rPr>
          <w:sz w:val="24"/>
          <w:szCs w:val="24"/>
        </w:rPr>
        <w:t xml:space="preserve"> таблицей</w:t>
      </w:r>
      <w:r w:rsidRPr="00137F10">
        <w:rPr>
          <w:sz w:val="24"/>
          <w:szCs w:val="24"/>
        </w:rPr>
        <w:t xml:space="preserve"> </w:t>
      </w:r>
      <w:r w:rsidR="00137F10">
        <w:rPr>
          <w:sz w:val="24"/>
          <w:szCs w:val="24"/>
        </w:rPr>
        <w:t>(</w:t>
      </w:r>
      <w:r w:rsidRPr="00137F10">
        <w:rPr>
          <w:sz w:val="24"/>
          <w:szCs w:val="24"/>
        </w:rPr>
        <w:fldChar w:fldCharType="begin"/>
      </w:r>
      <w:r w:rsidRPr="00137F10">
        <w:rPr>
          <w:sz w:val="24"/>
          <w:szCs w:val="24"/>
        </w:rPr>
        <w:instrText xml:space="preserve"> REF _Ref9417939 \h  \* MERGEFORMAT </w:instrText>
      </w:r>
      <w:r w:rsidRPr="00137F10">
        <w:rPr>
          <w:sz w:val="24"/>
          <w:szCs w:val="24"/>
        </w:rPr>
      </w:r>
      <w:r w:rsidRPr="00137F10">
        <w:rPr>
          <w:sz w:val="24"/>
          <w:szCs w:val="24"/>
        </w:rPr>
        <w:fldChar w:fldCharType="separate"/>
      </w:r>
      <w:r w:rsidR="00820883" w:rsidRPr="00820883">
        <w:rPr>
          <w:sz w:val="24"/>
          <w:szCs w:val="24"/>
        </w:rPr>
        <w:t>Таблица 2</w:t>
      </w:r>
      <w:r w:rsidRPr="00137F10">
        <w:rPr>
          <w:sz w:val="24"/>
          <w:szCs w:val="24"/>
        </w:rPr>
        <w:fldChar w:fldCharType="end"/>
      </w:r>
      <w:r w:rsidR="00137F10">
        <w:rPr>
          <w:sz w:val="24"/>
          <w:szCs w:val="24"/>
        </w:rPr>
        <w:t>)</w:t>
      </w:r>
      <w:r w:rsidRPr="00137F10">
        <w:rPr>
          <w:sz w:val="24"/>
          <w:szCs w:val="24"/>
        </w:rPr>
        <w:t>.</w:t>
      </w:r>
    </w:p>
    <w:p w:rsidR="00C8126C" w:rsidRPr="00D14713" w:rsidRDefault="00C8126C" w:rsidP="003C7A2D">
      <w:pPr>
        <w:pStyle w:val="afb"/>
        <w:ind w:right="-2"/>
        <w:jc w:val="right"/>
      </w:pPr>
      <w:bookmarkStart w:id="841" w:name="_Ref9417939"/>
      <w:r w:rsidRPr="00D14713">
        <w:t xml:space="preserve">Таблица </w:t>
      </w:r>
      <w:r w:rsidR="00A40103">
        <w:rPr>
          <w:noProof/>
        </w:rPr>
        <w:fldChar w:fldCharType="begin"/>
      </w:r>
      <w:r w:rsidR="00A40103">
        <w:rPr>
          <w:noProof/>
        </w:rPr>
        <w:instrText xml:space="preserve"> SEQ Таблица \* ARABIC </w:instrText>
      </w:r>
      <w:r w:rsidR="00A40103">
        <w:rPr>
          <w:noProof/>
        </w:rPr>
        <w:fldChar w:fldCharType="separate"/>
      </w:r>
      <w:r w:rsidR="00820883">
        <w:rPr>
          <w:noProof/>
        </w:rPr>
        <w:t>2</w:t>
      </w:r>
      <w:r w:rsidR="00A40103">
        <w:rPr>
          <w:noProof/>
        </w:rPr>
        <w:fldChar w:fldCharType="end"/>
      </w:r>
      <w:bookmarkEnd w:id="841"/>
      <w:r w:rsidRPr="00D14713">
        <w:t>. Перечень работ по разработке и внедрению Системы</w:t>
      </w:r>
    </w:p>
    <w:tbl>
      <w:tblPr>
        <w:tblStyle w:val="Proposal1"/>
        <w:tblW w:w="4963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564"/>
        <w:gridCol w:w="1968"/>
        <w:gridCol w:w="2810"/>
        <w:gridCol w:w="2670"/>
        <w:gridCol w:w="1826"/>
      </w:tblGrid>
      <w:tr w:rsidR="00B32B88" w:rsidRPr="00B32B88" w:rsidTr="00F62CC5">
        <w:trPr>
          <w:cantSplit/>
          <w:tblHeader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 xml:space="preserve">№ 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Наименование работ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Состав работ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Отчетные документы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Длительность этапа</w:t>
            </w:r>
          </w:p>
        </w:tc>
      </w:tr>
      <w:tr w:rsidR="00B32B88" w:rsidRPr="00B32B88" w:rsidTr="00F62CC5">
        <w:trPr>
          <w:trHeight w:val="645"/>
        </w:trPr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142" w:right="-2"/>
              <w:rPr>
                <w:sz w:val="24"/>
                <w:szCs w:val="24"/>
                <w:lang w:val="en-US"/>
              </w:rPr>
            </w:pPr>
            <w:r w:rsidRPr="00B32B88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</w:rPr>
              <w:t>Подготовка и проектирование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Сформирован и согласован план производства работ по проекту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Разработан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 xml:space="preserve"> и утверждён технический проект.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План производства работ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Технический проект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:rsidR="00B32B88" w:rsidRPr="00B32B88" w:rsidRDefault="00B32B88" w:rsidP="003C7A2D">
            <w:pPr>
              <w:tabs>
                <w:tab w:val="left" w:pos="9637"/>
              </w:tabs>
              <w:autoSpaceDE/>
              <w:autoSpaceDN/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tabs>
                <w:tab w:val="left" w:pos="9637"/>
              </w:tabs>
              <w:autoSpaceDE/>
              <w:autoSpaceDN/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  <w:r w:rsidRPr="00B32B88">
              <w:rPr>
                <w:sz w:val="24"/>
                <w:szCs w:val="24"/>
              </w:rPr>
              <w:t>0 раб. дней с даты заключения договора</w:t>
            </w:r>
          </w:p>
        </w:tc>
      </w:tr>
      <w:tr w:rsidR="00B32B88" w:rsidRPr="00B32B88" w:rsidTr="00F62CC5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142" w:right="-2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Реализация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Произведена разработк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а и настройка функциональности.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Раз</w:t>
            </w:r>
            <w:r w:rsidR="00CB5E98">
              <w:rPr>
                <w:rFonts w:eastAsiaTheme="minorHAnsi"/>
                <w:sz w:val="24"/>
                <w:szCs w:val="24"/>
                <w:lang w:eastAsia="en-US"/>
              </w:rPr>
              <w:t>работаны интеграционные сервисы.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Настроены роли пользователей.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Проведено предварительное тестирование Системы в соответствии с программой и методикой испытаний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Описани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е настроек и разработок Системы.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Программа и методика испытаний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-Про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токол предварительных испытаний.</w:t>
            </w:r>
          </w:p>
          <w:p w:rsidR="00B32B88" w:rsidRPr="00B32B88" w:rsidRDefault="00B32B88" w:rsidP="003C7A2D">
            <w:pPr>
              <w:tabs>
                <w:tab w:val="left" w:pos="9637"/>
              </w:tabs>
              <w:autoSpaceDE/>
              <w:autoSpaceDN/>
              <w:spacing w:before="40" w:after="40" w:line="276" w:lineRule="auto"/>
              <w:ind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9149A8" w:rsidP="003C7A2D">
            <w:pPr>
              <w:tabs>
                <w:tab w:val="left" w:pos="9637"/>
              </w:tabs>
              <w:autoSpaceDE/>
              <w:autoSpaceDN/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8</w:t>
            </w:r>
            <w:r w:rsidR="00B32B88" w:rsidRPr="00B32B88">
              <w:rPr>
                <w:sz w:val="24"/>
                <w:szCs w:val="24"/>
              </w:rPr>
              <w:t>0 раб. дней с даты окончания этапа 2</w:t>
            </w:r>
          </w:p>
        </w:tc>
      </w:tr>
      <w:tr w:rsidR="00B32B88" w:rsidRPr="00B32B88" w:rsidTr="00F62CC5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142" w:right="-2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</w:rPr>
              <w:t>Подготовка к опытной эксплуатации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Выполнены пусконаладочные работы на основном с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ерверном оборудовании Заказчика.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Проведена подготовка пользователей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  <w:r w:rsidRPr="00B32B88">
              <w:rPr>
                <w:rFonts w:eastAsiaTheme="minorHAnsi"/>
                <w:sz w:val="24"/>
                <w:szCs w:val="24"/>
                <w:lang w:eastAsia="en-US"/>
              </w:rPr>
              <w:t xml:space="preserve"> 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Выполнена миграция данных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Руководство пользователя.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Руководство администратора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 xml:space="preserve">Программа 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подготовки пользователей.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отокол подготовки пользователей.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Протокол  ввода в опытную эксплуатацию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9149A8" w:rsidP="003C7A2D">
            <w:pPr>
              <w:tabs>
                <w:tab w:val="left" w:pos="9637"/>
              </w:tabs>
              <w:autoSpaceDE/>
              <w:autoSpaceDN/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  <w:r w:rsidR="00B32B88" w:rsidRPr="00B32B88">
              <w:rPr>
                <w:sz w:val="24"/>
                <w:szCs w:val="24"/>
              </w:rPr>
              <w:t>0 раб.  дней с даты окончания этапа 3</w:t>
            </w:r>
          </w:p>
        </w:tc>
      </w:tr>
      <w:tr w:rsidR="00B32B88" w:rsidRPr="00B32B88" w:rsidTr="00F62CC5"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142" w:right="-2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widowControl/>
              <w:tabs>
                <w:tab w:val="left" w:pos="9637"/>
              </w:tabs>
              <w:autoSpaceDE/>
              <w:autoSpaceDN/>
              <w:adjustRightInd/>
              <w:spacing w:after="160" w:line="276" w:lineRule="auto"/>
              <w:ind w:left="34" w:right="-2"/>
              <w:rPr>
                <w:sz w:val="24"/>
                <w:szCs w:val="24"/>
                <w:lang w:eastAsia="en-US"/>
              </w:rPr>
            </w:pPr>
            <w:r w:rsidRPr="00B32B88">
              <w:rPr>
                <w:sz w:val="24"/>
                <w:szCs w:val="24"/>
                <w:lang w:eastAsia="en-US"/>
              </w:rPr>
              <w:t>Опытная эксплуатация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Проведена опытная эксплуатация.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Проведены приёмочные испытания.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Произведён ввод в промышленную эксплуатацию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Паспорт информационной Системы.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Протокол приёмочных испытаний.</w:t>
            </w:r>
          </w:p>
          <w:p w:rsidR="00B32B88" w:rsidRPr="00B32B88" w:rsidRDefault="00B32B88" w:rsidP="003C7A2D">
            <w:pPr>
              <w:pStyle w:val="af2"/>
              <w:numPr>
                <w:ilvl w:val="0"/>
                <w:numId w:val="60"/>
              </w:numPr>
              <w:tabs>
                <w:tab w:val="left" w:pos="9637"/>
              </w:tabs>
              <w:autoSpaceDE/>
              <w:autoSpaceDN/>
              <w:spacing w:before="40" w:after="40" w:line="276" w:lineRule="auto"/>
              <w:ind w:left="138" w:right="-2" w:hanging="138"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 w:rsidRPr="00B32B88">
              <w:rPr>
                <w:rFonts w:eastAsiaTheme="minorHAnsi"/>
                <w:sz w:val="24"/>
                <w:szCs w:val="24"/>
                <w:lang w:eastAsia="en-US"/>
              </w:rPr>
              <w:t>Акт ввода в промышленную эксплуатацию</w:t>
            </w:r>
            <w:r>
              <w:rPr>
                <w:rFonts w:eastAsia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2B88" w:rsidRPr="00B32B88" w:rsidRDefault="009149A8" w:rsidP="003C7A2D">
            <w:pPr>
              <w:tabs>
                <w:tab w:val="left" w:pos="9637"/>
              </w:tabs>
              <w:autoSpaceDE/>
              <w:autoSpaceDN/>
              <w:spacing w:before="40" w:after="40" w:line="276" w:lineRule="auto"/>
              <w:ind w:left="20" w:right="-2"/>
              <w:contextualSpacing/>
              <w:textAlignment w:val="baseline"/>
              <w:rPr>
                <w:rFonts w:eastAsiaTheme="minorHAns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4</w:t>
            </w:r>
            <w:r w:rsidR="00B32B88" w:rsidRPr="00B32B88">
              <w:rPr>
                <w:sz w:val="24"/>
                <w:szCs w:val="24"/>
              </w:rPr>
              <w:t>0 раб.  дней с даты окончания этапа 4</w:t>
            </w:r>
          </w:p>
        </w:tc>
      </w:tr>
    </w:tbl>
    <w:p w:rsidR="00C8126C" w:rsidRPr="008F6BE8" w:rsidRDefault="00C8126C" w:rsidP="003C7A2D">
      <w:pPr>
        <w:spacing w:line="276" w:lineRule="auto"/>
      </w:pPr>
    </w:p>
    <w:p w:rsidR="00C8126C" w:rsidRPr="00137F10" w:rsidRDefault="00C8126C" w:rsidP="003C7A2D">
      <w:pPr>
        <w:spacing w:before="120" w:line="276" w:lineRule="auto"/>
        <w:rPr>
          <w:sz w:val="24"/>
          <w:szCs w:val="24"/>
        </w:rPr>
      </w:pPr>
      <w:r w:rsidRPr="00137F10">
        <w:rPr>
          <w:sz w:val="24"/>
          <w:szCs w:val="24"/>
        </w:rPr>
        <w:t>Разработанная проектная документация должна удовлетворять следующим требованиям: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Комплект итоговых документов должен быть представлен Заказчику Исполнителем в тождественных друг другу электронном и бумажном виде вместе с подписанными листами согласования и утверждения. В электронном виде: проектные документы в формате *.doc с отсканированными копиями оформленных листов согласования и утверждения в формате *.pdf.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Проектная документация должна отвечать руководящим и нормативным документам федерального у</w:t>
      </w:r>
      <w:r w:rsidR="000E13CA">
        <w:rPr>
          <w:sz w:val="24"/>
          <w:szCs w:val="24"/>
        </w:rPr>
        <w:t xml:space="preserve">ровня и требованиям документов </w:t>
      </w:r>
      <w:r w:rsidRPr="00137F10">
        <w:rPr>
          <w:sz w:val="24"/>
          <w:szCs w:val="24"/>
        </w:rPr>
        <w:t>АО «</w:t>
      </w:r>
      <w:r w:rsidR="006D45DF">
        <w:rPr>
          <w:sz w:val="24"/>
          <w:szCs w:val="24"/>
        </w:rPr>
        <w:t>Янтарьэнерго</w:t>
      </w:r>
      <w:r w:rsidRPr="00137F10">
        <w:rPr>
          <w:sz w:val="24"/>
          <w:szCs w:val="24"/>
        </w:rPr>
        <w:t xml:space="preserve">». Состав и содержание проектной документации должны учитывать требования </w:t>
      </w:r>
      <w:r w:rsidRPr="00137F10">
        <w:rPr>
          <w:sz w:val="24"/>
          <w:szCs w:val="24"/>
        </w:rPr>
        <w:br/>
        <w:t xml:space="preserve">ГОСТ 34.201-89, ГОСТ 34.601-90, ГОСТ Р 51583-2000. 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Для ведения внутренней и отчетной документации должен использоваться следующий программный инструментарий:</w:t>
      </w:r>
    </w:p>
    <w:p w:rsidR="00C8126C" w:rsidRPr="00137F10" w:rsidRDefault="00C8126C" w:rsidP="003C7A2D">
      <w:pPr>
        <w:pStyle w:val="af9"/>
        <w:numPr>
          <w:ilvl w:val="1"/>
          <w:numId w:val="7"/>
        </w:numPr>
        <w:spacing w:before="0"/>
        <w:ind w:right="-2"/>
        <w:rPr>
          <w:szCs w:val="24"/>
        </w:rPr>
      </w:pPr>
      <w:r w:rsidRPr="00137F10">
        <w:rPr>
          <w:szCs w:val="24"/>
        </w:rPr>
        <w:t>Microsoft Office 2003 и выше;</w:t>
      </w:r>
    </w:p>
    <w:p w:rsidR="00C8126C" w:rsidRPr="00137F10" w:rsidRDefault="00C8126C" w:rsidP="003C7A2D">
      <w:pPr>
        <w:pStyle w:val="af9"/>
        <w:numPr>
          <w:ilvl w:val="1"/>
          <w:numId w:val="7"/>
        </w:numPr>
        <w:spacing w:before="0"/>
        <w:ind w:right="-2"/>
        <w:rPr>
          <w:szCs w:val="24"/>
        </w:rPr>
      </w:pPr>
      <w:r w:rsidRPr="00137F10">
        <w:rPr>
          <w:szCs w:val="24"/>
        </w:rPr>
        <w:t>Microsoft Project 2007 и выше;</w:t>
      </w:r>
    </w:p>
    <w:p w:rsidR="00C8126C" w:rsidRPr="00137F10" w:rsidRDefault="00C8126C" w:rsidP="003C7A2D">
      <w:pPr>
        <w:pStyle w:val="af9"/>
        <w:numPr>
          <w:ilvl w:val="1"/>
          <w:numId w:val="7"/>
        </w:numPr>
        <w:spacing w:before="0"/>
        <w:ind w:right="-2"/>
        <w:rPr>
          <w:szCs w:val="24"/>
        </w:rPr>
      </w:pPr>
      <w:r w:rsidRPr="00137F10">
        <w:rPr>
          <w:szCs w:val="24"/>
        </w:rPr>
        <w:t>Microsoft Visio 2007 и выше;</w:t>
      </w:r>
    </w:p>
    <w:p w:rsidR="00C8126C" w:rsidRPr="00137F10" w:rsidRDefault="00C8126C" w:rsidP="003C7A2D">
      <w:pPr>
        <w:pStyle w:val="af9"/>
        <w:numPr>
          <w:ilvl w:val="1"/>
          <w:numId w:val="7"/>
        </w:numPr>
        <w:spacing w:before="0"/>
        <w:ind w:right="-2"/>
        <w:rPr>
          <w:szCs w:val="24"/>
        </w:rPr>
      </w:pPr>
      <w:r w:rsidRPr="00137F10">
        <w:rPr>
          <w:szCs w:val="24"/>
        </w:rPr>
        <w:t>Adobe Acrobat 5.0 и выше.</w:t>
      </w:r>
    </w:p>
    <w:p w:rsidR="00C8126C" w:rsidRPr="00137F10" w:rsidRDefault="00C8126C" w:rsidP="003C7A2D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Допускается выпуск документов с использованием средств автоматизации разработки (CASE–средств), согласованных с Заказчиком.</w:t>
      </w:r>
    </w:p>
    <w:p w:rsidR="00C8126C" w:rsidRPr="00137F10" w:rsidRDefault="00C8126C" w:rsidP="002C680F">
      <w:pPr>
        <w:spacing w:line="276" w:lineRule="auto"/>
        <w:ind w:firstLine="851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Все документы должны быть выпущены на русском языке. Отдельные документы, в том числе выпущенные с помощью CASE–средств, могут содержать записи латинскими буквами (наименование полей баз данных, тексты программ и т.д.). Допускается выпуск документации на составные части программного обеспечения, являющиеся общим программным обеспечением (системной платформы, серверов баз данных, операционной системы, созданных сторонними производителями) на английском языке.</w:t>
      </w:r>
    </w:p>
    <w:p w:rsidR="000A23C2" w:rsidRPr="008F6BE8" w:rsidRDefault="000A23C2" w:rsidP="003C7A2D">
      <w:pPr>
        <w:spacing w:line="276" w:lineRule="auto"/>
      </w:pPr>
    </w:p>
    <w:p w:rsidR="00AA306C" w:rsidRPr="008F6BE8" w:rsidRDefault="00AA306C" w:rsidP="003C7A2D">
      <w:pPr>
        <w:widowControl/>
        <w:autoSpaceDE/>
        <w:autoSpaceDN/>
        <w:adjustRightInd/>
        <w:spacing w:after="200" w:line="276" w:lineRule="auto"/>
      </w:pPr>
      <w:r w:rsidRPr="008F6BE8">
        <w:br w:type="page"/>
      </w:r>
    </w:p>
    <w:p w:rsidR="00AA306C" w:rsidRPr="00FC06E0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842" w:name="_Toc177034384"/>
      <w:bookmarkStart w:id="843" w:name="_Toc273370394"/>
      <w:bookmarkStart w:id="844" w:name="_Toc276464087"/>
      <w:bookmarkStart w:id="845" w:name="_Toc320549771"/>
      <w:bookmarkStart w:id="846" w:name="_Toc415132997"/>
      <w:bookmarkStart w:id="847" w:name="_Toc430013737"/>
      <w:bookmarkStart w:id="848" w:name="_Toc9348706"/>
      <w:bookmarkStart w:id="849" w:name="_Toc32068110"/>
      <w:bookmarkStart w:id="850" w:name="_Toc189299173"/>
      <w:bookmarkStart w:id="851" w:name="_Toc273370399"/>
      <w:bookmarkStart w:id="852" w:name="_Toc276464099"/>
      <w:r w:rsidRPr="00FC06E0">
        <w:rPr>
          <w:rFonts w:ascii="Times New Roman" w:hAnsi="Times New Roman"/>
        </w:rPr>
        <w:t>Порядок контроля и приемки Системы</w:t>
      </w:r>
      <w:bookmarkEnd w:id="842"/>
      <w:bookmarkEnd w:id="843"/>
      <w:bookmarkEnd w:id="844"/>
      <w:bookmarkEnd w:id="845"/>
      <w:bookmarkEnd w:id="846"/>
      <w:bookmarkEnd w:id="847"/>
      <w:bookmarkEnd w:id="848"/>
      <w:bookmarkEnd w:id="849"/>
    </w:p>
    <w:p w:rsidR="00C8126C" w:rsidRPr="00137F10" w:rsidRDefault="00C8126C" w:rsidP="002C680F">
      <w:pPr>
        <w:spacing w:line="276" w:lineRule="auto"/>
        <w:ind w:right="-2" w:firstLine="709"/>
        <w:jc w:val="both"/>
        <w:rPr>
          <w:sz w:val="24"/>
          <w:szCs w:val="24"/>
        </w:rPr>
      </w:pPr>
      <w:bookmarkStart w:id="853" w:name="_Toc275115380"/>
      <w:bookmarkStart w:id="854" w:name="_Toc276464089"/>
      <w:bookmarkStart w:id="855" w:name="_Toc239524913"/>
      <w:bookmarkStart w:id="856" w:name="_Toc241308320"/>
      <w:bookmarkStart w:id="857" w:name="_Toc241383711"/>
      <w:bookmarkStart w:id="858" w:name="_Toc241403588"/>
      <w:bookmarkStart w:id="859" w:name="_Toc241403679"/>
      <w:bookmarkStart w:id="860" w:name="_Toc242016398"/>
      <w:bookmarkStart w:id="861" w:name="_Toc243455629"/>
      <w:bookmarkStart w:id="862" w:name="_Toc273370398"/>
      <w:bookmarkStart w:id="863" w:name="_Toc276464092"/>
      <w:bookmarkStart w:id="864" w:name="_Toc320549776"/>
      <w:bookmarkStart w:id="865" w:name="_Toc415132998"/>
      <w:bookmarkStart w:id="866" w:name="_Toc430013738"/>
      <w:bookmarkStart w:id="867" w:name="_Toc9348707"/>
      <w:r w:rsidRPr="00137F10">
        <w:rPr>
          <w:sz w:val="24"/>
          <w:szCs w:val="24"/>
        </w:rPr>
        <w:t>Приёмка Системы должна осуществляться на основании приемочных испытаний. Должны быть проведены следующие виды испытаний: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предварительные приёмочные испытания – успешное завершение проведения данного вида испытаний фиксируется фактом подписания «Протокола предварительных приемочных испытаний»;</w:t>
      </w:r>
    </w:p>
    <w:p w:rsidR="00C8126C" w:rsidRPr="00137F10" w:rsidRDefault="00F62CC5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>
        <w:rPr>
          <w:sz w:val="24"/>
          <w:szCs w:val="24"/>
        </w:rPr>
        <w:t>опытная</w:t>
      </w:r>
      <w:r w:rsidR="00C8126C" w:rsidRPr="00137F10">
        <w:rPr>
          <w:sz w:val="24"/>
          <w:szCs w:val="24"/>
        </w:rPr>
        <w:t xml:space="preserve"> эксплуатация – завершается проведением приёмочных испытаний;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приёмочные испытания – успешное завершение проведения данного вида испытаний фиксируется фактом подписания «Протокол </w:t>
      </w:r>
      <w:r w:rsidR="00B32B88">
        <w:rPr>
          <w:sz w:val="24"/>
          <w:szCs w:val="24"/>
        </w:rPr>
        <w:t>приёмочных испытаний</w:t>
      </w:r>
      <w:r w:rsidRPr="00137F10">
        <w:rPr>
          <w:sz w:val="24"/>
          <w:szCs w:val="24"/>
        </w:rPr>
        <w:t>».</w:t>
      </w:r>
    </w:p>
    <w:p w:rsidR="00C8126C" w:rsidRPr="00137F10" w:rsidRDefault="00C8126C" w:rsidP="002C680F">
      <w:pPr>
        <w:spacing w:line="276" w:lineRule="auto"/>
        <w:ind w:right="-2" w:firstLine="709"/>
        <w:jc w:val="both"/>
        <w:rPr>
          <w:sz w:val="24"/>
          <w:szCs w:val="24"/>
        </w:rPr>
      </w:pPr>
      <w:bookmarkStart w:id="868" w:name="_Toc275115381"/>
      <w:bookmarkStart w:id="869" w:name="_Toc276464090"/>
      <w:bookmarkEnd w:id="853"/>
      <w:bookmarkEnd w:id="854"/>
      <w:r w:rsidRPr="00137F10">
        <w:rPr>
          <w:sz w:val="24"/>
          <w:szCs w:val="24"/>
        </w:rPr>
        <w:t>Предварительные приёмочные испытания проводятся с целью проверки работоспособности Системы, определения соответствия Системы требованиям Технического задания, а также решения вопроса о возможности пере</w:t>
      </w:r>
      <w:r w:rsidR="006B5008">
        <w:rPr>
          <w:sz w:val="24"/>
          <w:szCs w:val="24"/>
        </w:rPr>
        <w:t>вода Системы в опытн</w:t>
      </w:r>
      <w:r w:rsidRPr="00137F10">
        <w:rPr>
          <w:sz w:val="24"/>
          <w:szCs w:val="24"/>
        </w:rPr>
        <w:t xml:space="preserve">ую эксплуатацию. </w:t>
      </w:r>
    </w:p>
    <w:p w:rsidR="00C8126C" w:rsidRPr="00137F10" w:rsidRDefault="00C8126C" w:rsidP="002C680F">
      <w:pPr>
        <w:spacing w:line="276" w:lineRule="auto"/>
        <w:ind w:right="-2" w:firstLine="709"/>
        <w:jc w:val="both"/>
        <w:rPr>
          <w:sz w:val="24"/>
          <w:szCs w:val="24"/>
        </w:rPr>
      </w:pPr>
      <w:bookmarkStart w:id="870" w:name="_Toc275115382"/>
      <w:bookmarkStart w:id="871" w:name="_Toc276464091"/>
      <w:bookmarkEnd w:id="868"/>
      <w:bookmarkEnd w:id="869"/>
      <w:r w:rsidRPr="00137F10">
        <w:rPr>
          <w:sz w:val="24"/>
          <w:szCs w:val="24"/>
        </w:rPr>
        <w:t>Целью опытн</w:t>
      </w:r>
      <w:r w:rsidR="00CB5E98">
        <w:rPr>
          <w:sz w:val="24"/>
          <w:szCs w:val="24"/>
        </w:rPr>
        <w:t>ой</w:t>
      </w:r>
      <w:r w:rsidR="00F62CC5">
        <w:rPr>
          <w:sz w:val="24"/>
          <w:szCs w:val="24"/>
        </w:rPr>
        <w:t xml:space="preserve"> </w:t>
      </w:r>
      <w:r w:rsidRPr="00137F10">
        <w:rPr>
          <w:sz w:val="24"/>
          <w:szCs w:val="24"/>
        </w:rPr>
        <w:t xml:space="preserve">эксплуатации Системы является определение готовности Системы к  переводу в промышленную эксплуатацию.  </w:t>
      </w:r>
    </w:p>
    <w:bookmarkEnd w:id="870"/>
    <w:bookmarkEnd w:id="871"/>
    <w:p w:rsidR="00C8126C" w:rsidRPr="00137F10" w:rsidRDefault="00C8126C" w:rsidP="002C680F">
      <w:pPr>
        <w:spacing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После завершения опытн</w:t>
      </w:r>
      <w:r w:rsidR="00CB5E98">
        <w:rPr>
          <w:sz w:val="24"/>
          <w:szCs w:val="24"/>
        </w:rPr>
        <w:t>ой</w:t>
      </w:r>
      <w:r w:rsidR="00F62CC5">
        <w:rPr>
          <w:sz w:val="24"/>
          <w:szCs w:val="24"/>
        </w:rPr>
        <w:t xml:space="preserve"> </w:t>
      </w:r>
      <w:r w:rsidRPr="00137F10">
        <w:rPr>
          <w:sz w:val="24"/>
          <w:szCs w:val="24"/>
        </w:rPr>
        <w:t xml:space="preserve">эксплуатации и успешного проведения приёмочных испытаний принимается решение о переводе Системы в промышленную эксплуатацию. </w:t>
      </w:r>
    </w:p>
    <w:p w:rsidR="00AA306C" w:rsidRPr="00FC06E0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872" w:name="_Toc32068111"/>
      <w:r w:rsidRPr="00FC06E0">
        <w:rPr>
          <w:rFonts w:ascii="Times New Roman" w:hAnsi="Times New Roman"/>
        </w:rPr>
        <w:t>Требования к составу и содержанию работ по подготовке объекта автоматизации к вводу Системы в действие</w:t>
      </w:r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72"/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873" w:name="_Toc9348708"/>
      <w:bookmarkStart w:id="874" w:name="_Toc32068112"/>
      <w:bookmarkStart w:id="875" w:name="_Toc73544406"/>
      <w:bookmarkStart w:id="876" w:name="_Toc265136317"/>
      <w:bookmarkStart w:id="877" w:name="_Toc289790934"/>
      <w:bookmarkStart w:id="878" w:name="_Toc8895164"/>
      <w:bookmarkEnd w:id="850"/>
      <w:bookmarkEnd w:id="851"/>
      <w:bookmarkEnd w:id="852"/>
      <w:r w:rsidRPr="00FC06E0">
        <w:rPr>
          <w:rFonts w:ascii="Times New Roman" w:hAnsi="Times New Roman"/>
          <w:szCs w:val="24"/>
        </w:rPr>
        <w:t>Состав и объем услуг по внедрению Системы</w:t>
      </w:r>
      <w:bookmarkEnd w:id="873"/>
      <w:bookmarkEnd w:id="874"/>
    </w:p>
    <w:p w:rsidR="00C8126C" w:rsidRPr="00137F10" w:rsidRDefault="00C8126C" w:rsidP="002C680F">
      <w:pPr>
        <w:spacing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Для создания условий функционирования Системы, при которых обеспечивается соответствие требованиям, содержащимся в настоящем документе, проводится комплекс технических и организационных мероприятий: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Первоначальное наполнение Системы информацией.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Приемочные испытания Системы.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Передача Исполнителем Заказчику всех реквизитов доступа к Системе.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Мероприятия по подготовке персонала.</w:t>
      </w:r>
    </w:p>
    <w:p w:rsidR="00C8126C" w:rsidRPr="00137F10" w:rsidRDefault="00C8126C" w:rsidP="002C680F">
      <w:pPr>
        <w:pStyle w:val="aff2"/>
        <w:jc w:val="both"/>
        <w:rPr>
          <w:sz w:val="24"/>
          <w:szCs w:val="24"/>
          <w:lang w:val="ru-RU"/>
        </w:rPr>
      </w:pPr>
      <w:r w:rsidRPr="00137F10">
        <w:rPr>
          <w:sz w:val="24"/>
          <w:szCs w:val="24"/>
        </w:rPr>
        <w:t xml:space="preserve">Контроль функционирования </w:t>
      </w:r>
      <w:r w:rsidRPr="00137F10">
        <w:rPr>
          <w:sz w:val="24"/>
          <w:szCs w:val="24"/>
          <w:lang w:val="ru-RU"/>
        </w:rPr>
        <w:t>С</w:t>
      </w:r>
      <w:r w:rsidRPr="00137F10">
        <w:rPr>
          <w:sz w:val="24"/>
          <w:szCs w:val="24"/>
        </w:rPr>
        <w:t>и</w:t>
      </w:r>
      <w:r w:rsidR="006B5008">
        <w:rPr>
          <w:sz w:val="24"/>
          <w:szCs w:val="24"/>
        </w:rPr>
        <w:t>стемы в периоды опыт</w:t>
      </w:r>
      <w:r w:rsidRPr="00137F10">
        <w:rPr>
          <w:sz w:val="24"/>
          <w:szCs w:val="24"/>
        </w:rPr>
        <w:t xml:space="preserve">ной и промышленной эксплуатации </w:t>
      </w:r>
      <w:r w:rsidRPr="00137F10">
        <w:rPr>
          <w:sz w:val="24"/>
          <w:szCs w:val="24"/>
          <w:lang w:val="ru-RU"/>
        </w:rPr>
        <w:t xml:space="preserve">должен быть обеспечен </w:t>
      </w:r>
      <w:r w:rsidRPr="00137F10">
        <w:rPr>
          <w:sz w:val="24"/>
          <w:szCs w:val="24"/>
        </w:rPr>
        <w:t xml:space="preserve">группой квалифицированных специалистов Исполнителя. </w:t>
      </w:r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879" w:name="_Toc9348709"/>
      <w:bookmarkStart w:id="880" w:name="_Toc32068113"/>
      <w:r w:rsidRPr="00FC06E0">
        <w:rPr>
          <w:rFonts w:ascii="Times New Roman" w:hAnsi="Times New Roman"/>
          <w:szCs w:val="24"/>
        </w:rPr>
        <w:t>Состав и объем услуг по подготовке персонала</w:t>
      </w:r>
      <w:bookmarkEnd w:id="879"/>
      <w:bookmarkEnd w:id="880"/>
    </w:p>
    <w:p w:rsidR="00C8126C" w:rsidRPr="00137F10" w:rsidRDefault="00C8126C" w:rsidP="002C680F">
      <w:pPr>
        <w:spacing w:line="276" w:lineRule="auto"/>
        <w:ind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Для обеспечения проведения опытн</w:t>
      </w:r>
      <w:r w:rsidR="00F62CC5">
        <w:rPr>
          <w:sz w:val="24"/>
          <w:szCs w:val="24"/>
        </w:rPr>
        <w:t xml:space="preserve">ой </w:t>
      </w:r>
      <w:r w:rsidRPr="00137F10">
        <w:rPr>
          <w:sz w:val="24"/>
          <w:szCs w:val="24"/>
        </w:rPr>
        <w:t>эксплуатации и функционирования Системы, проводится комплекс организационных мероприятий по подготовке персонала:</w:t>
      </w:r>
    </w:p>
    <w:p w:rsidR="00C8126C" w:rsidRPr="00F62CC5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Очная подготовка ключевых пользователей системы. Общее максимальное количество слушателей курса в очном режиме подготовки не должно превышать </w:t>
      </w:r>
      <w:r w:rsidR="006B5008">
        <w:rPr>
          <w:sz w:val="24"/>
          <w:szCs w:val="24"/>
        </w:rPr>
        <w:t>1</w:t>
      </w:r>
      <w:r w:rsidRPr="00137F10">
        <w:rPr>
          <w:sz w:val="24"/>
          <w:szCs w:val="24"/>
        </w:rPr>
        <w:t xml:space="preserve">00 человек. Подготовка должна быть организована на территории Заказчика </w:t>
      </w:r>
      <w:r w:rsidR="006B5008">
        <w:rPr>
          <w:sz w:val="24"/>
          <w:szCs w:val="24"/>
        </w:rPr>
        <w:t>в г</w:t>
      </w:r>
      <w:r w:rsidR="00546DD7">
        <w:rPr>
          <w:sz w:val="24"/>
          <w:szCs w:val="24"/>
        </w:rPr>
        <w:t>.  </w:t>
      </w:r>
      <w:r w:rsidR="006B5008">
        <w:rPr>
          <w:sz w:val="24"/>
          <w:szCs w:val="24"/>
        </w:rPr>
        <w:t>Калининград</w:t>
      </w:r>
      <w:r w:rsidR="00137F10" w:rsidRPr="00137F10">
        <w:rPr>
          <w:sz w:val="24"/>
          <w:szCs w:val="24"/>
        </w:rPr>
        <w:t>.</w:t>
      </w:r>
      <w:r w:rsidRPr="00137F10">
        <w:rPr>
          <w:sz w:val="24"/>
          <w:szCs w:val="24"/>
        </w:rPr>
        <w:t xml:space="preserve"> </w:t>
      </w:r>
      <w:r w:rsidRPr="00F62CC5">
        <w:rPr>
          <w:sz w:val="24"/>
          <w:szCs w:val="24"/>
        </w:rPr>
        <w:t>Очная подготовка должна проводиться  в формате лекций -  не более четырех лекций.</w:t>
      </w:r>
    </w:p>
    <w:p w:rsidR="00C8126C" w:rsidRPr="00B32B88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Дистанционная подготовка пользователей на основе онлайн вебинаров. Общее максимальное количество слушателей курса в дистанционном режиме подготовки не должно превышать </w:t>
      </w:r>
      <w:r w:rsidR="006B5008">
        <w:rPr>
          <w:sz w:val="24"/>
          <w:szCs w:val="24"/>
        </w:rPr>
        <w:t>1</w:t>
      </w:r>
      <w:r w:rsidR="00B32B88">
        <w:rPr>
          <w:sz w:val="24"/>
          <w:szCs w:val="24"/>
        </w:rPr>
        <w:t xml:space="preserve">00 </w:t>
      </w:r>
      <w:r w:rsidRPr="00137F10">
        <w:rPr>
          <w:sz w:val="24"/>
          <w:szCs w:val="24"/>
        </w:rPr>
        <w:t xml:space="preserve">человек. </w:t>
      </w:r>
      <w:r w:rsidRPr="00B32B88">
        <w:rPr>
          <w:sz w:val="24"/>
          <w:szCs w:val="24"/>
        </w:rPr>
        <w:t xml:space="preserve">Не </w:t>
      </w:r>
      <w:r w:rsidR="00280357">
        <w:rPr>
          <w:sz w:val="24"/>
          <w:szCs w:val="24"/>
        </w:rPr>
        <w:t>менее</w:t>
      </w:r>
      <w:r w:rsidRPr="00B32B88">
        <w:rPr>
          <w:sz w:val="24"/>
          <w:szCs w:val="24"/>
        </w:rPr>
        <w:t xml:space="preserve"> </w:t>
      </w:r>
      <w:r w:rsidR="00280357" w:rsidRPr="00280357">
        <w:rPr>
          <w:color w:val="FF0000"/>
          <w:sz w:val="24"/>
          <w:szCs w:val="24"/>
        </w:rPr>
        <w:t>4-х</w:t>
      </w:r>
      <w:r w:rsidRPr="00280357">
        <w:rPr>
          <w:color w:val="FF0000"/>
          <w:sz w:val="24"/>
          <w:szCs w:val="24"/>
        </w:rPr>
        <w:t xml:space="preserve"> </w:t>
      </w:r>
      <w:r w:rsidRPr="00B32B88">
        <w:rPr>
          <w:sz w:val="24"/>
          <w:szCs w:val="24"/>
        </w:rPr>
        <w:t>онлайн вебинаров.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Отдельно должно быть проведено обучение для прикладных и системных администраторов (не более </w:t>
      </w:r>
      <w:r w:rsidR="006B5008">
        <w:rPr>
          <w:sz w:val="24"/>
          <w:szCs w:val="24"/>
        </w:rPr>
        <w:t>2</w:t>
      </w:r>
      <w:r w:rsidRPr="00137F10">
        <w:rPr>
          <w:sz w:val="24"/>
          <w:szCs w:val="24"/>
        </w:rPr>
        <w:t>-х человек).</w:t>
      </w:r>
    </w:p>
    <w:p w:rsidR="00C8126C" w:rsidRPr="00137F10" w:rsidRDefault="00C8126C" w:rsidP="002C680F">
      <w:pPr>
        <w:pStyle w:val="af2"/>
        <w:widowControl/>
        <w:numPr>
          <w:ilvl w:val="0"/>
          <w:numId w:val="4"/>
        </w:numPr>
        <w:autoSpaceDE/>
        <w:autoSpaceDN/>
        <w:adjustRightInd/>
        <w:spacing w:before="60" w:line="276" w:lineRule="auto"/>
        <w:ind w:left="1134" w:right="-2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График и программа подготовки персонала, а также обучающие материалы должны быть составлены на этапе </w:t>
      </w:r>
      <w:r w:rsidR="00F62CC5">
        <w:rPr>
          <w:sz w:val="24"/>
          <w:szCs w:val="24"/>
        </w:rPr>
        <w:t>3</w:t>
      </w:r>
      <w:r w:rsidR="00B32B88">
        <w:rPr>
          <w:sz w:val="24"/>
          <w:szCs w:val="24"/>
        </w:rPr>
        <w:t>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Подготовка пользователей к работе в Системе должна проводиться Исполнителем посредством демонстрации функционала с использованием подготовленных методик и программ. </w:t>
      </w:r>
    </w:p>
    <w:p w:rsidR="00C8126C" w:rsidRPr="00137F10" w:rsidRDefault="00C8126C" w:rsidP="002C680F">
      <w:pPr>
        <w:spacing w:before="120" w:after="120" w:line="276" w:lineRule="auto"/>
        <w:ind w:firstLine="720"/>
        <w:jc w:val="both"/>
        <w:rPr>
          <w:rFonts w:eastAsiaTheme="minorHAnsi"/>
          <w:sz w:val="24"/>
          <w:szCs w:val="24"/>
          <w:lang w:eastAsia="en-US"/>
        </w:rPr>
      </w:pPr>
      <w:r w:rsidRPr="00137F10">
        <w:rPr>
          <w:rFonts w:eastAsiaTheme="minorHAnsi"/>
          <w:sz w:val="24"/>
          <w:szCs w:val="24"/>
          <w:lang w:eastAsia="en-US"/>
        </w:rPr>
        <w:t xml:space="preserve">Подтверждением факта проведения подготовки пользователей должен являться протокол подготовки персонала. </w:t>
      </w:r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881" w:name="_Toc9348710"/>
      <w:bookmarkStart w:id="882" w:name="_Toc32068114"/>
      <w:r w:rsidRPr="00FC06E0">
        <w:rPr>
          <w:rFonts w:ascii="Times New Roman" w:hAnsi="Times New Roman"/>
          <w:szCs w:val="24"/>
        </w:rPr>
        <w:t>Сроки гарантийного сопровождения и состав гарантийных работ</w:t>
      </w:r>
      <w:bookmarkEnd w:id="881"/>
      <w:bookmarkEnd w:id="882"/>
    </w:p>
    <w:p w:rsidR="00C8126C" w:rsidRPr="00137F10" w:rsidRDefault="00C8126C" w:rsidP="002C680F">
      <w:pPr>
        <w:spacing w:line="276" w:lineRule="auto"/>
        <w:ind w:firstLine="709"/>
        <w:jc w:val="both"/>
        <w:rPr>
          <w:sz w:val="24"/>
          <w:szCs w:val="24"/>
          <w:lang w:eastAsia="x-none"/>
        </w:rPr>
      </w:pPr>
      <w:r w:rsidRPr="00137F10">
        <w:rPr>
          <w:sz w:val="24"/>
          <w:szCs w:val="24"/>
          <w:lang w:eastAsia="x-none"/>
        </w:rPr>
        <w:t xml:space="preserve">Срок гарантийного сопровождения Системы Исполнителем составляет 1 год с момента подписания </w:t>
      </w:r>
      <w:r w:rsidR="00B32B88">
        <w:rPr>
          <w:sz w:val="24"/>
          <w:szCs w:val="24"/>
          <w:lang w:eastAsia="x-none"/>
        </w:rPr>
        <w:t>акта ввода в промышленную эксплуатацию</w:t>
      </w:r>
      <w:r w:rsidRPr="00137F10">
        <w:rPr>
          <w:sz w:val="24"/>
          <w:szCs w:val="24"/>
        </w:rPr>
        <w:t>. В рамках гарантийного сопровождения предусмотрено устранение замечаний Заказчика без внесения изменений в функционал Системы.</w:t>
      </w:r>
    </w:p>
    <w:p w:rsidR="00AA306C" w:rsidRPr="00FC06E0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883" w:name="_Toc32068115"/>
      <w:bookmarkEnd w:id="875"/>
      <w:bookmarkEnd w:id="876"/>
      <w:bookmarkEnd w:id="877"/>
      <w:r w:rsidRPr="00FC06E0">
        <w:rPr>
          <w:rFonts w:ascii="Times New Roman" w:hAnsi="Times New Roman"/>
        </w:rPr>
        <w:t>Требования к документированию</w:t>
      </w:r>
      <w:bookmarkEnd w:id="878"/>
      <w:bookmarkEnd w:id="883"/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884" w:name="_Toc421262665"/>
      <w:bookmarkStart w:id="885" w:name="_Toc429665807"/>
      <w:bookmarkStart w:id="886" w:name="_Toc482975855"/>
      <w:bookmarkStart w:id="887" w:name="_Toc482976132"/>
      <w:bookmarkStart w:id="888" w:name="_Toc501379261"/>
      <w:bookmarkStart w:id="889" w:name="_Ref8042793"/>
      <w:bookmarkStart w:id="890" w:name="_Toc8895165"/>
      <w:bookmarkStart w:id="891" w:name="_Toc32068116"/>
      <w:bookmarkStart w:id="892" w:name="_Toc8895167"/>
      <w:r w:rsidRPr="00FC06E0">
        <w:rPr>
          <w:rFonts w:ascii="Times New Roman" w:hAnsi="Times New Roman"/>
          <w:szCs w:val="24"/>
        </w:rPr>
        <w:t>Общие требования к документированию</w:t>
      </w:r>
      <w:bookmarkEnd w:id="884"/>
      <w:bookmarkEnd w:id="885"/>
      <w:bookmarkEnd w:id="886"/>
      <w:bookmarkEnd w:id="887"/>
      <w:bookmarkEnd w:id="888"/>
      <w:bookmarkEnd w:id="889"/>
      <w:bookmarkEnd w:id="890"/>
      <w:bookmarkEnd w:id="891"/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Документация и изменения (дополнения) к ней должны представляться в электронном виде в форматах MS Word и/или PDF и в виде печатных документов в соответствии со сроками, указанными в плане работ.</w:t>
      </w:r>
    </w:p>
    <w:p w:rsidR="00C8126C" w:rsidRPr="00FC06E0" w:rsidRDefault="00C8126C" w:rsidP="003C7A2D">
      <w:pPr>
        <w:pStyle w:val="22"/>
        <w:spacing w:before="0" w:line="276" w:lineRule="auto"/>
        <w:ind w:right="-2"/>
        <w:rPr>
          <w:rFonts w:ascii="Times New Roman" w:hAnsi="Times New Roman"/>
          <w:szCs w:val="24"/>
        </w:rPr>
      </w:pPr>
      <w:bookmarkStart w:id="893" w:name="_Toc482950220"/>
      <w:bookmarkStart w:id="894" w:name="_Toc482956019"/>
      <w:bookmarkStart w:id="895" w:name="_Toc482950221"/>
      <w:bookmarkStart w:id="896" w:name="_Toc482956020"/>
      <w:bookmarkStart w:id="897" w:name="_Toc482950222"/>
      <w:bookmarkStart w:id="898" w:name="_Toc482956021"/>
      <w:bookmarkStart w:id="899" w:name="_Toc482950223"/>
      <w:bookmarkStart w:id="900" w:name="_Toc482956022"/>
      <w:bookmarkStart w:id="901" w:name="_Toc482950224"/>
      <w:bookmarkStart w:id="902" w:name="_Toc482956023"/>
      <w:bookmarkStart w:id="903" w:name="_Toc482950225"/>
      <w:bookmarkStart w:id="904" w:name="_Toc482956024"/>
      <w:bookmarkStart w:id="905" w:name="_Toc482950226"/>
      <w:bookmarkStart w:id="906" w:name="_Toc482956025"/>
      <w:bookmarkStart w:id="907" w:name="_Toc482950227"/>
      <w:bookmarkStart w:id="908" w:name="_Toc482956026"/>
      <w:bookmarkStart w:id="909" w:name="_Toc421262549"/>
      <w:bookmarkStart w:id="910" w:name="_Toc421262666"/>
      <w:bookmarkStart w:id="911" w:name="_Toc421262550"/>
      <w:bookmarkStart w:id="912" w:name="_Toc421262667"/>
      <w:bookmarkStart w:id="913" w:name="_Toc421262668"/>
      <w:bookmarkStart w:id="914" w:name="_Toc429665808"/>
      <w:bookmarkStart w:id="915" w:name="_Toc482975856"/>
      <w:bookmarkStart w:id="916" w:name="_Toc482976133"/>
      <w:bookmarkStart w:id="917" w:name="_Toc501379262"/>
      <w:bookmarkStart w:id="918" w:name="_Toc8895166"/>
      <w:bookmarkStart w:id="919" w:name="_Toc32068117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r w:rsidRPr="00FC06E0">
        <w:rPr>
          <w:rFonts w:ascii="Times New Roman" w:hAnsi="Times New Roman"/>
          <w:szCs w:val="24"/>
        </w:rPr>
        <w:t>Перечень подлежащих разработке документов</w:t>
      </w:r>
      <w:bookmarkEnd w:id="913"/>
      <w:bookmarkEnd w:id="914"/>
      <w:bookmarkEnd w:id="915"/>
      <w:bookmarkEnd w:id="916"/>
      <w:bookmarkEnd w:id="917"/>
      <w:bookmarkEnd w:id="918"/>
      <w:bookmarkEnd w:id="919"/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 xml:space="preserve">Все документы должны быть представлены на </w:t>
      </w:r>
      <w:hyperlink r:id="rId19" w:tooltip="Русский язык" w:history="1">
        <w:r w:rsidRPr="00137F10">
          <w:rPr>
            <w:sz w:val="24"/>
            <w:szCs w:val="24"/>
          </w:rPr>
          <w:t>русском языке</w:t>
        </w:r>
      </w:hyperlink>
      <w:r w:rsidRPr="00137F10">
        <w:rPr>
          <w:sz w:val="24"/>
          <w:szCs w:val="24"/>
        </w:rPr>
        <w:t>. Отдельные документы, могут содержать записи латинскими буквами (наименование полей баз данных, программные коды и т.п.).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Документация должна быть представлена в бумажном и электронном виде. Количество экземпляров согласовывается с Заказчиком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Документы должны быть подготовлены с использованием MS Word2013 и выше.</w:t>
      </w:r>
    </w:p>
    <w:p w:rsidR="00C8126C" w:rsidRPr="00137F10" w:rsidRDefault="00C8126C" w:rsidP="002C680F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Перечень подлежащих разработке документов и их краткое содержание приведено в таблице (</w:t>
      </w:r>
      <w:r w:rsidRPr="00137F10">
        <w:rPr>
          <w:sz w:val="24"/>
          <w:szCs w:val="24"/>
        </w:rPr>
        <w:fldChar w:fldCharType="begin"/>
      </w:r>
      <w:r w:rsidRPr="00137F10">
        <w:rPr>
          <w:sz w:val="24"/>
          <w:szCs w:val="24"/>
        </w:rPr>
        <w:instrText xml:space="preserve"> REF _Ref495262137 \h  \* MERGEFORMAT </w:instrText>
      </w:r>
      <w:r w:rsidRPr="00137F10">
        <w:rPr>
          <w:sz w:val="24"/>
          <w:szCs w:val="24"/>
        </w:rPr>
      </w:r>
      <w:r w:rsidRPr="00137F10">
        <w:rPr>
          <w:sz w:val="24"/>
          <w:szCs w:val="24"/>
        </w:rPr>
        <w:fldChar w:fldCharType="separate"/>
      </w:r>
      <w:r w:rsidR="00820883" w:rsidRPr="00820883">
        <w:rPr>
          <w:sz w:val="24"/>
          <w:szCs w:val="24"/>
        </w:rPr>
        <w:t>Таблица 3</w:t>
      </w:r>
      <w:r w:rsidRPr="00137F10">
        <w:rPr>
          <w:sz w:val="24"/>
          <w:szCs w:val="24"/>
        </w:rPr>
        <w:fldChar w:fldCharType="end"/>
      </w:r>
      <w:r w:rsidRPr="00137F10">
        <w:rPr>
          <w:sz w:val="24"/>
          <w:szCs w:val="24"/>
        </w:rPr>
        <w:t>).</w:t>
      </w:r>
    </w:p>
    <w:p w:rsidR="00C8126C" w:rsidRPr="00FC06E0" w:rsidRDefault="00C8126C" w:rsidP="003C7A2D">
      <w:pPr>
        <w:pStyle w:val="afb"/>
        <w:ind w:right="-2"/>
        <w:jc w:val="right"/>
      </w:pPr>
      <w:bookmarkStart w:id="920" w:name="_Ref495262137"/>
      <w:bookmarkStart w:id="921" w:name="_Ref475031239"/>
      <w:r w:rsidRPr="00FC06E0">
        <w:t xml:space="preserve">Таблица </w:t>
      </w:r>
      <w:r w:rsidR="00A40103">
        <w:rPr>
          <w:noProof/>
        </w:rPr>
        <w:fldChar w:fldCharType="begin"/>
      </w:r>
      <w:r w:rsidR="00A40103">
        <w:rPr>
          <w:noProof/>
        </w:rPr>
        <w:instrText xml:space="preserve"> SEQ Таблица \* ARABIC </w:instrText>
      </w:r>
      <w:r w:rsidR="00A40103">
        <w:rPr>
          <w:noProof/>
        </w:rPr>
        <w:fldChar w:fldCharType="separate"/>
      </w:r>
      <w:r w:rsidR="00820883">
        <w:rPr>
          <w:noProof/>
        </w:rPr>
        <w:t>3</w:t>
      </w:r>
      <w:r w:rsidR="00A40103">
        <w:rPr>
          <w:noProof/>
        </w:rPr>
        <w:fldChar w:fldCharType="end"/>
      </w:r>
      <w:bookmarkEnd w:id="920"/>
      <w:r w:rsidRPr="00FC06E0">
        <w:t xml:space="preserve">. Перечень </w:t>
      </w:r>
      <w:bookmarkEnd w:id="921"/>
      <w:r w:rsidRPr="00FC06E0">
        <w:t>документов</w:t>
      </w:r>
    </w:p>
    <w:tbl>
      <w:tblPr>
        <w:tblW w:w="488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72"/>
        <w:gridCol w:w="3110"/>
        <w:gridCol w:w="5587"/>
      </w:tblGrid>
      <w:tr w:rsidR="00C8126C" w:rsidRPr="00F62CC5" w:rsidTr="00CD264D">
        <w:trPr>
          <w:tblHeader/>
        </w:trPr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8126C" w:rsidRPr="00F62CC5" w:rsidRDefault="00C8126C" w:rsidP="003C7A2D">
            <w:pPr>
              <w:keepNext/>
              <w:tabs>
                <w:tab w:val="left" w:pos="9637"/>
              </w:tabs>
              <w:spacing w:line="27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F62CC5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8126C" w:rsidRPr="00F62CC5" w:rsidRDefault="00C8126C" w:rsidP="003C7A2D">
            <w:pPr>
              <w:keepNext/>
              <w:tabs>
                <w:tab w:val="left" w:pos="9637"/>
              </w:tabs>
              <w:spacing w:line="27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F62CC5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 w:themeFill="background1" w:themeFillShade="A6"/>
            <w:vAlign w:val="center"/>
            <w:hideMark/>
          </w:tcPr>
          <w:p w:rsidR="00C8126C" w:rsidRPr="00F62CC5" w:rsidRDefault="00C8126C" w:rsidP="003C7A2D">
            <w:pPr>
              <w:keepNext/>
              <w:tabs>
                <w:tab w:val="left" w:pos="9637"/>
              </w:tabs>
              <w:spacing w:line="276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F62CC5">
              <w:rPr>
                <w:b/>
                <w:sz w:val="24"/>
                <w:szCs w:val="24"/>
              </w:rPr>
              <w:t>Краткое описание содержания документа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F62CC5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План производства работ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</w:t>
            </w:r>
            <w:r w:rsidR="00F62CC5" w:rsidRPr="00F62CC5">
              <w:rPr>
                <w:sz w:val="24"/>
                <w:szCs w:val="24"/>
              </w:rPr>
              <w:t>,</w:t>
            </w:r>
            <w:r w:rsidRPr="00F62CC5">
              <w:rPr>
                <w:sz w:val="24"/>
                <w:szCs w:val="24"/>
              </w:rPr>
              <w:t xml:space="preserve"> описывающий состав проектных работ и последовательность выполнения ответственных и сроки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Технический проект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определяет способы и механизмы реализации функциональных требований в Системе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Описание настроек и разработок Системы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техническое описание настроек и разработок Системы в объеме доработок проекта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Программа и методика испытаний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F62CC5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Документ предназначен</w:t>
            </w:r>
            <w:r w:rsidR="00C8126C" w:rsidRPr="00F62CC5">
              <w:rPr>
                <w:sz w:val="24"/>
                <w:szCs w:val="24"/>
              </w:rPr>
              <w:t xml:space="preserve"> для определения технических данных, подлежащих проверке при испытании компонентов </w:t>
            </w:r>
            <w:r w:rsidR="00410F44" w:rsidRPr="00F62CC5">
              <w:rPr>
                <w:sz w:val="24"/>
                <w:szCs w:val="24"/>
              </w:rPr>
              <w:t>Системы</w:t>
            </w:r>
            <w:r w:rsidR="00C8126C" w:rsidRPr="00F62CC5">
              <w:rPr>
                <w:sz w:val="24"/>
                <w:szCs w:val="24"/>
              </w:rPr>
              <w:t xml:space="preserve"> и комплекса средств автоматизации проектирования, а также порядок испытаний и методы их контроля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Протокол предварительных испытаний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 xml:space="preserve">Документ содержит информацию о результатах предварительных испытаний </w:t>
            </w:r>
          </w:p>
        </w:tc>
      </w:tr>
      <w:tr w:rsidR="00F62CC5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CC5" w:rsidRPr="00F62CC5" w:rsidRDefault="00F62CC5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CC5" w:rsidRPr="00F62CC5" w:rsidRDefault="00F62CC5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Протокол  ввода в опытную эксплуатацию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62CC5" w:rsidRPr="00F62CC5" w:rsidRDefault="00F62CC5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 xml:space="preserve">Документ содержит информацию о </w:t>
            </w:r>
            <w:r>
              <w:rPr>
                <w:sz w:val="24"/>
                <w:szCs w:val="24"/>
              </w:rPr>
              <w:t>готовности ввода Системы в опытную эксплуатацию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Протокол приёмочных испытаний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информацию о результатах приёмочных испытаний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Программа подготовки пользователей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информация о методах подготовки пользователей, графиках подготовки пользователей, а также месте и аудитории подготовки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Протокол подготовки пользователей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информацию о результатах подготовки пользователей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актуализированное описание последовательности действий пользователей и экранных форм при работе со всеми модулями Системы, в том числе с разработанной функциональностью.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Руководство администратора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актуализированные сведения об администрировании Системы:</w:t>
            </w:r>
          </w:p>
          <w:p w:rsidR="00C8126C" w:rsidRPr="00F62CC5" w:rsidRDefault="00C8126C" w:rsidP="003C7A2D">
            <w:pPr>
              <w:pStyle w:val="af2"/>
              <w:numPr>
                <w:ilvl w:val="0"/>
                <w:numId w:val="61"/>
              </w:num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особенности настройки Системы, СУБД;</w:t>
            </w:r>
          </w:p>
          <w:p w:rsidR="00C8126C" w:rsidRPr="00F62CC5" w:rsidRDefault="00C8126C" w:rsidP="003C7A2D">
            <w:pPr>
              <w:pStyle w:val="af2"/>
              <w:numPr>
                <w:ilvl w:val="0"/>
                <w:numId w:val="61"/>
              </w:num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запуск и остановка приложений, Системы;</w:t>
            </w:r>
          </w:p>
          <w:p w:rsidR="00C8126C" w:rsidRPr="00F62CC5" w:rsidRDefault="00C8126C" w:rsidP="003C7A2D">
            <w:pPr>
              <w:pStyle w:val="af2"/>
              <w:numPr>
                <w:ilvl w:val="0"/>
                <w:numId w:val="61"/>
              </w:num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резервное копирование;</w:t>
            </w:r>
          </w:p>
          <w:p w:rsidR="00C8126C" w:rsidRPr="00F62CC5" w:rsidRDefault="00C8126C" w:rsidP="003C7A2D">
            <w:pPr>
              <w:pStyle w:val="af2"/>
              <w:numPr>
                <w:ilvl w:val="0"/>
                <w:numId w:val="61"/>
              </w:num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обновление приложений;</w:t>
            </w:r>
          </w:p>
          <w:p w:rsidR="00C8126C" w:rsidRPr="00F62CC5" w:rsidRDefault="00C8126C" w:rsidP="003C7A2D">
            <w:pPr>
              <w:pStyle w:val="af2"/>
              <w:numPr>
                <w:ilvl w:val="0"/>
                <w:numId w:val="61"/>
              </w:num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мониторинг работы Системы;</w:t>
            </w:r>
          </w:p>
          <w:p w:rsidR="00C8126C" w:rsidRPr="00F62CC5" w:rsidRDefault="00C8126C" w:rsidP="003C7A2D">
            <w:pPr>
              <w:pStyle w:val="af2"/>
              <w:numPr>
                <w:ilvl w:val="0"/>
                <w:numId w:val="61"/>
              </w:num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настройка основных функциональных возможностей</w:t>
            </w:r>
            <w:r w:rsidR="00F62CC5" w:rsidRPr="00F62CC5">
              <w:rPr>
                <w:sz w:val="24"/>
                <w:szCs w:val="24"/>
              </w:rPr>
              <w:t>.</w:t>
            </w:r>
          </w:p>
        </w:tc>
      </w:tr>
      <w:tr w:rsidR="00C8126C" w:rsidRPr="00F62CC5" w:rsidTr="00CD264D">
        <w:tc>
          <w:tcPr>
            <w:tcW w:w="50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8126C" w:rsidRPr="00F62CC5" w:rsidRDefault="00C8126C" w:rsidP="003C7A2D">
            <w:pPr>
              <w:widowControl/>
              <w:numPr>
                <w:ilvl w:val="0"/>
                <w:numId w:val="8"/>
              </w:numPr>
              <w:tabs>
                <w:tab w:val="left" w:pos="9637"/>
              </w:tabs>
              <w:autoSpaceDE/>
              <w:autoSpaceDN/>
              <w:adjustRightInd/>
              <w:spacing w:line="276" w:lineRule="auto"/>
              <w:ind w:left="0" w:right="-2" w:firstLine="0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6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left="34"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Паспорт информационной Системы</w:t>
            </w:r>
          </w:p>
        </w:tc>
        <w:tc>
          <w:tcPr>
            <w:tcW w:w="28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C8126C" w:rsidRPr="00F62CC5" w:rsidRDefault="00C8126C" w:rsidP="003C7A2D">
            <w:pPr>
              <w:tabs>
                <w:tab w:val="left" w:pos="9637"/>
              </w:tabs>
              <w:spacing w:line="276" w:lineRule="auto"/>
              <w:ind w:right="-2"/>
              <w:rPr>
                <w:sz w:val="24"/>
                <w:szCs w:val="24"/>
              </w:rPr>
            </w:pPr>
            <w:r w:rsidRPr="00F62CC5">
              <w:rPr>
                <w:sz w:val="24"/>
                <w:szCs w:val="24"/>
              </w:rPr>
              <w:t>Документ содержит техническое описание информационной Системы: информацию об аппаратном и программном обеспечении компонентов Системы, технологиях ввода и получения данных, портах и протоколах взаимодействия систем, схемах контроля доступа</w:t>
            </w:r>
          </w:p>
        </w:tc>
      </w:tr>
    </w:tbl>
    <w:p w:rsidR="00AA306C" w:rsidRPr="00137F10" w:rsidRDefault="00AA306C" w:rsidP="003C7A2D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922" w:name="_Toc32068118"/>
      <w:r w:rsidRPr="00137F10">
        <w:rPr>
          <w:rFonts w:ascii="Times New Roman" w:hAnsi="Times New Roman"/>
        </w:rPr>
        <w:t>Источники разработки</w:t>
      </w:r>
      <w:bookmarkEnd w:id="892"/>
      <w:bookmarkEnd w:id="922"/>
    </w:p>
    <w:p w:rsidR="002E1DDF" w:rsidRDefault="00C8126C" w:rsidP="00FF67BB">
      <w:pPr>
        <w:spacing w:before="120" w:after="120" w:line="276" w:lineRule="auto"/>
        <w:ind w:right="-2" w:firstLine="709"/>
        <w:jc w:val="both"/>
        <w:rPr>
          <w:sz w:val="24"/>
          <w:szCs w:val="24"/>
        </w:rPr>
      </w:pPr>
      <w:r w:rsidRPr="00137F10">
        <w:rPr>
          <w:sz w:val="24"/>
          <w:szCs w:val="24"/>
        </w:rPr>
        <w:t>Исходными документами для разработки настоящего технического задания и Системы являются действующие законодательные и нормативные правовые акты, в рамках которых функционирует объект автоматизации, нормативно-техническая документация Заказчика, ГОСТ 34.602-89, информационные материалы и проектная документация на аналогичные автоматизированные системы.</w:t>
      </w:r>
      <w:r w:rsidR="00D14713" w:rsidRPr="00137F10">
        <w:rPr>
          <w:sz w:val="24"/>
          <w:szCs w:val="24"/>
        </w:rPr>
        <w:t xml:space="preserve"> </w:t>
      </w:r>
    </w:p>
    <w:p w:rsidR="007F03C3" w:rsidRPr="00751377" w:rsidRDefault="007F03C3" w:rsidP="00751377">
      <w:pPr>
        <w:pStyle w:val="13"/>
        <w:spacing w:line="276" w:lineRule="auto"/>
        <w:ind w:right="-2"/>
        <w:rPr>
          <w:rFonts w:ascii="Times New Roman" w:hAnsi="Times New Roman"/>
        </w:rPr>
      </w:pPr>
      <w:bookmarkStart w:id="923" w:name="_Toc32068119"/>
      <w:r w:rsidRPr="00751377">
        <w:rPr>
          <w:rFonts w:ascii="Times New Roman" w:hAnsi="Times New Roman"/>
        </w:rPr>
        <w:t>Требования к Участнику конкурсной процедуры и критерии оценки.</w:t>
      </w:r>
      <w:bookmarkEnd w:id="923"/>
    </w:p>
    <w:p w:rsidR="007F03C3" w:rsidRPr="00D1631F" w:rsidRDefault="007F03C3" w:rsidP="007F03C3">
      <w:pPr>
        <w:ind w:left="737"/>
        <w:rPr>
          <w:sz w:val="24"/>
          <w:szCs w:val="24"/>
        </w:rPr>
      </w:pPr>
      <w:r w:rsidRPr="00D1631F">
        <w:rPr>
          <w:bCs/>
          <w:sz w:val="24"/>
          <w:szCs w:val="24"/>
        </w:rPr>
        <w:t xml:space="preserve">Участник </w:t>
      </w:r>
      <w:r w:rsidRPr="00D1631F">
        <w:rPr>
          <w:sz w:val="24"/>
          <w:szCs w:val="24"/>
        </w:rPr>
        <w:t xml:space="preserve">конкурсной процедуры: </w:t>
      </w:r>
    </w:p>
    <w:p w:rsidR="00A659D6" w:rsidRPr="00D1631F" w:rsidRDefault="00A659D6" w:rsidP="00A659D6">
      <w:pPr>
        <w:pStyle w:val="22"/>
        <w:rPr>
          <w:rFonts w:ascii="Times New Roman" w:hAnsi="Times New Roman"/>
          <w:b w:val="0"/>
          <w:szCs w:val="24"/>
        </w:rPr>
      </w:pPr>
      <w:bookmarkStart w:id="924" w:name="_Toc32068121"/>
      <w:r w:rsidRPr="00D1631F">
        <w:rPr>
          <w:rFonts w:ascii="Times New Roman" w:hAnsi="Times New Roman"/>
          <w:b w:val="0"/>
          <w:szCs w:val="24"/>
        </w:rPr>
        <w:t>Должен обладать гражданской правоспособностью в полном объеме для заключения и исполнения предполагаемого к заключению договора.</w:t>
      </w:r>
    </w:p>
    <w:p w:rsidR="00A659D6" w:rsidRPr="00D1631F" w:rsidRDefault="00A659D6" w:rsidP="00A659D6">
      <w:pPr>
        <w:pStyle w:val="22"/>
        <w:rPr>
          <w:rFonts w:ascii="Times New Roman" w:hAnsi="Times New Roman"/>
          <w:b w:val="0"/>
          <w:szCs w:val="24"/>
        </w:rPr>
      </w:pPr>
      <w:r w:rsidRPr="00D1631F">
        <w:rPr>
          <w:rFonts w:ascii="Times New Roman" w:hAnsi="Times New Roman"/>
          <w:b w:val="0"/>
          <w:szCs w:val="24"/>
        </w:rPr>
        <w:t>Не должен находиться в процессе ликвидации.</w:t>
      </w:r>
    </w:p>
    <w:p w:rsidR="00A659D6" w:rsidRPr="00D1631F" w:rsidRDefault="00D1631F" w:rsidP="00A659D6">
      <w:pPr>
        <w:pStyle w:val="22"/>
        <w:ind w:left="709"/>
        <w:jc w:val="both"/>
        <w:rPr>
          <w:rFonts w:ascii="Times New Roman" w:hAnsi="Times New Roman"/>
          <w:b w:val="0"/>
          <w:szCs w:val="24"/>
        </w:rPr>
      </w:pPr>
      <w:bookmarkStart w:id="925" w:name="_Toc32068122"/>
      <w:bookmarkEnd w:id="924"/>
      <w:r w:rsidRPr="00D1631F">
        <w:rPr>
          <w:rFonts w:ascii="Times New Roman" w:hAnsi="Times New Roman"/>
          <w:b w:val="0"/>
          <w:szCs w:val="24"/>
          <w:lang w:val="ru-RU"/>
        </w:rPr>
        <w:t>Должен</w:t>
      </w:r>
      <w:r w:rsidR="00A659D6" w:rsidRPr="00D1631F">
        <w:rPr>
          <w:rFonts w:ascii="Times New Roman" w:hAnsi="Times New Roman"/>
          <w:b w:val="0"/>
          <w:szCs w:val="24"/>
        </w:rPr>
        <w:t xml:space="preserve"> предоставить информацию о наличии собственной службы поддержки клиентов, работа которой автоматизирована в соответствии с рекомендациями ITIL/ITSM (подтверждается гарантийным письмом от участника) и отвечающей следующим требованиям:</w:t>
      </w:r>
    </w:p>
    <w:p w:rsidR="00A659D6" w:rsidRPr="00D1631F" w:rsidRDefault="00A659D6" w:rsidP="00A659D6">
      <w:pPr>
        <w:pStyle w:val="22"/>
        <w:numPr>
          <w:ilvl w:val="0"/>
          <w:numId w:val="0"/>
        </w:numPr>
        <w:ind w:left="709"/>
        <w:jc w:val="both"/>
        <w:rPr>
          <w:rFonts w:ascii="Times New Roman" w:hAnsi="Times New Roman"/>
          <w:b w:val="0"/>
          <w:szCs w:val="24"/>
        </w:rPr>
      </w:pPr>
      <w:r w:rsidRPr="00D1631F">
        <w:rPr>
          <w:rFonts w:ascii="Times New Roman" w:hAnsi="Times New Roman"/>
          <w:b w:val="0"/>
          <w:szCs w:val="24"/>
          <w:lang w:val="ru-RU"/>
        </w:rPr>
        <w:t>-</w:t>
      </w:r>
      <w:r w:rsidRPr="00D1631F">
        <w:rPr>
          <w:rFonts w:ascii="Times New Roman" w:hAnsi="Times New Roman"/>
          <w:b w:val="0"/>
          <w:szCs w:val="24"/>
        </w:rPr>
        <w:t xml:space="preserve">участник обеспечивает единую точку входа и возможности обращения </w:t>
      </w:r>
      <w:r w:rsidR="00D1631F" w:rsidRPr="00D1631F">
        <w:rPr>
          <w:rFonts w:ascii="Times New Roman" w:hAnsi="Times New Roman"/>
          <w:b w:val="0"/>
          <w:szCs w:val="24"/>
        </w:rPr>
        <w:t>по</w:t>
      </w:r>
      <w:r w:rsidR="00D1631F" w:rsidRPr="00D1631F">
        <w:rPr>
          <w:rFonts w:ascii="Times New Roman" w:hAnsi="Times New Roman"/>
          <w:b w:val="0"/>
          <w:szCs w:val="24"/>
          <w:lang w:val="en-US"/>
        </w:rPr>
        <w:t> телефону</w:t>
      </w:r>
      <w:r w:rsidRPr="00D1631F">
        <w:rPr>
          <w:rFonts w:ascii="Times New Roman" w:hAnsi="Times New Roman"/>
          <w:b w:val="0"/>
          <w:szCs w:val="24"/>
        </w:rPr>
        <w:t>, электронной почте и через web-интерфейс;</w:t>
      </w:r>
    </w:p>
    <w:p w:rsidR="00A659D6" w:rsidRPr="00D1631F" w:rsidRDefault="00A659D6" w:rsidP="00CE3511">
      <w:pPr>
        <w:pStyle w:val="22"/>
        <w:numPr>
          <w:ilvl w:val="0"/>
          <w:numId w:val="0"/>
        </w:numPr>
        <w:spacing w:before="0" w:after="0"/>
        <w:ind w:left="709"/>
        <w:jc w:val="both"/>
        <w:rPr>
          <w:rFonts w:ascii="Times New Roman" w:hAnsi="Times New Roman"/>
          <w:b w:val="0"/>
          <w:szCs w:val="24"/>
        </w:rPr>
      </w:pPr>
      <w:r w:rsidRPr="00D1631F">
        <w:rPr>
          <w:rFonts w:ascii="Times New Roman" w:hAnsi="Times New Roman"/>
          <w:b w:val="0"/>
          <w:szCs w:val="24"/>
          <w:lang w:val="ru-RU"/>
        </w:rPr>
        <w:t>-</w:t>
      </w:r>
      <w:r w:rsidRPr="00D1631F">
        <w:rPr>
          <w:rFonts w:ascii="Times New Roman" w:hAnsi="Times New Roman"/>
          <w:b w:val="0"/>
          <w:szCs w:val="24"/>
        </w:rPr>
        <w:t>язык линии горячей поддержки - русский;</w:t>
      </w:r>
    </w:p>
    <w:p w:rsidR="00A659D6" w:rsidRPr="00D1631F" w:rsidRDefault="00A659D6" w:rsidP="00CE3511">
      <w:pPr>
        <w:pStyle w:val="22"/>
        <w:numPr>
          <w:ilvl w:val="0"/>
          <w:numId w:val="0"/>
        </w:numPr>
        <w:spacing w:before="0" w:after="0"/>
        <w:ind w:left="709"/>
        <w:jc w:val="both"/>
        <w:rPr>
          <w:rFonts w:ascii="Times New Roman" w:hAnsi="Times New Roman"/>
          <w:b w:val="0"/>
          <w:szCs w:val="24"/>
        </w:rPr>
      </w:pPr>
      <w:r w:rsidRPr="00D1631F">
        <w:rPr>
          <w:rFonts w:ascii="Times New Roman" w:hAnsi="Times New Roman"/>
          <w:b w:val="0"/>
          <w:szCs w:val="24"/>
          <w:lang w:val="ru-RU"/>
        </w:rPr>
        <w:t>-</w:t>
      </w:r>
      <w:r w:rsidRPr="00D1631F">
        <w:rPr>
          <w:rFonts w:ascii="Times New Roman" w:hAnsi="Times New Roman"/>
          <w:b w:val="0"/>
          <w:szCs w:val="24"/>
        </w:rPr>
        <w:t xml:space="preserve">время работы «горячей линии поддержки» –в режиме </w:t>
      </w:r>
      <w:r w:rsidR="00987F92" w:rsidRPr="00D1631F">
        <w:rPr>
          <w:rFonts w:ascii="Times New Roman" w:hAnsi="Times New Roman"/>
          <w:b w:val="0"/>
          <w:szCs w:val="24"/>
          <w:lang w:val="ru-RU"/>
        </w:rPr>
        <w:t>24</w:t>
      </w:r>
      <w:r w:rsidRPr="00D1631F">
        <w:rPr>
          <w:rFonts w:ascii="Times New Roman" w:hAnsi="Times New Roman"/>
          <w:b w:val="0"/>
          <w:szCs w:val="24"/>
        </w:rPr>
        <w:t>х</w:t>
      </w:r>
      <w:r w:rsidR="00987F92" w:rsidRPr="00D1631F">
        <w:rPr>
          <w:rFonts w:ascii="Times New Roman" w:hAnsi="Times New Roman"/>
          <w:b w:val="0"/>
          <w:szCs w:val="24"/>
          <w:lang w:val="ru-RU"/>
        </w:rPr>
        <w:t>7</w:t>
      </w:r>
      <w:r w:rsidRPr="00D1631F">
        <w:rPr>
          <w:rFonts w:ascii="Times New Roman" w:hAnsi="Times New Roman"/>
          <w:b w:val="0"/>
          <w:szCs w:val="24"/>
        </w:rPr>
        <w:t>.</w:t>
      </w:r>
    </w:p>
    <w:p w:rsidR="00197B7F" w:rsidRPr="00D1631F" w:rsidRDefault="00197B7F" w:rsidP="00CE3511">
      <w:pPr>
        <w:pStyle w:val="22"/>
        <w:numPr>
          <w:ilvl w:val="0"/>
          <w:numId w:val="0"/>
        </w:numPr>
        <w:spacing w:before="0" w:after="0"/>
        <w:ind w:left="709"/>
        <w:jc w:val="both"/>
        <w:rPr>
          <w:rFonts w:ascii="Times New Roman" w:hAnsi="Times New Roman"/>
          <w:b w:val="0"/>
          <w:i/>
          <w:szCs w:val="24"/>
          <w:lang w:val="ru-RU" w:eastAsia="ru-RU"/>
        </w:rPr>
      </w:pPr>
      <w:r w:rsidRPr="00D1631F">
        <w:rPr>
          <w:rFonts w:ascii="Times New Roman" w:hAnsi="Times New Roman"/>
          <w:b w:val="0"/>
          <w:i/>
          <w:szCs w:val="24"/>
          <w:lang w:val="ru-RU" w:eastAsia="ru-RU"/>
        </w:rPr>
        <w:t>Подтверждается гарантийным письмом</w:t>
      </w:r>
      <w:r w:rsidR="00CA5609" w:rsidRPr="00D1631F">
        <w:rPr>
          <w:rFonts w:ascii="Times New Roman" w:hAnsi="Times New Roman"/>
          <w:b w:val="0"/>
          <w:i/>
          <w:szCs w:val="24"/>
          <w:lang w:val="ru-RU" w:eastAsia="ru-RU"/>
        </w:rPr>
        <w:t>.</w:t>
      </w:r>
      <w:bookmarkEnd w:id="925"/>
    </w:p>
    <w:p w:rsidR="007F03C3" w:rsidRPr="00D1631F" w:rsidRDefault="007F03C3" w:rsidP="00751377">
      <w:pPr>
        <w:pStyle w:val="22"/>
        <w:ind w:left="0" w:firstLine="709"/>
        <w:jc w:val="both"/>
        <w:rPr>
          <w:rFonts w:ascii="Times New Roman" w:hAnsi="Times New Roman"/>
          <w:b w:val="0"/>
          <w:szCs w:val="24"/>
        </w:rPr>
      </w:pPr>
      <w:bookmarkStart w:id="926" w:name="_Toc32068123"/>
      <w:r w:rsidRPr="00D1631F">
        <w:rPr>
          <w:rFonts w:ascii="Times New Roman" w:hAnsi="Times New Roman"/>
          <w:b w:val="0"/>
          <w:szCs w:val="24"/>
        </w:rPr>
        <w:t xml:space="preserve">Участник должен являться правообладателем программного обеспечения или официальным Представителем правообладателя программного обеспечения, иметь права на распространение программного обеспечения и оказание </w:t>
      </w:r>
      <w:r w:rsidRPr="00D1631F">
        <w:rPr>
          <w:rFonts w:ascii="Times New Roman" w:hAnsi="Times New Roman"/>
          <w:b w:val="0"/>
          <w:szCs w:val="24"/>
          <w:lang w:val="ru-RU"/>
        </w:rPr>
        <w:t xml:space="preserve">услуг </w:t>
      </w:r>
      <w:r w:rsidRPr="00D1631F">
        <w:rPr>
          <w:rFonts w:ascii="Times New Roman" w:hAnsi="Times New Roman"/>
          <w:b w:val="0"/>
          <w:szCs w:val="24"/>
        </w:rPr>
        <w:t>в соответствии с настоящим техническим заданием, в подтверждение чего должен предоставить документы, подтверждающие его права (лицензионный договор или дилерское соглашение, либо авторизационные письма от правообладателей программного обеспечения с указанием срока действия прав на распространение исключительного права на ПО).</w:t>
      </w:r>
      <w:bookmarkEnd w:id="926"/>
    </w:p>
    <w:p w:rsidR="007F03C3" w:rsidRPr="00D1631F" w:rsidRDefault="007F03C3" w:rsidP="007F03C3">
      <w:pPr>
        <w:pStyle w:val="1c"/>
        <w:widowControl w:val="0"/>
        <w:suppressAutoHyphens/>
        <w:ind w:left="0" w:firstLine="709"/>
        <w:contextualSpacing/>
        <w:jc w:val="both"/>
      </w:pPr>
      <w:r w:rsidRPr="00D1631F">
        <w:rPr>
          <w:i/>
        </w:rPr>
        <w:t xml:space="preserve">Подтверждается авторизационным письмом, либо иным документом </w:t>
      </w:r>
      <w:r w:rsidR="00D1631F" w:rsidRPr="00D1631F">
        <w:rPr>
          <w:i/>
        </w:rPr>
        <w:t>от</w:t>
      </w:r>
      <w:r w:rsidR="00D1631F" w:rsidRPr="00D1631F">
        <w:rPr>
          <w:i/>
          <w:lang w:val="en-US"/>
        </w:rPr>
        <w:t> правообладателя</w:t>
      </w:r>
      <w:r w:rsidRPr="00D1631F">
        <w:rPr>
          <w:i/>
        </w:rPr>
        <w:t xml:space="preserve"> с указанием срока действия прав на распространение исключительного права на ПО.</w:t>
      </w:r>
    </w:p>
    <w:p w:rsidR="007F03C3" w:rsidRPr="00D1631F" w:rsidRDefault="00197B7F" w:rsidP="00280357">
      <w:pPr>
        <w:pStyle w:val="22"/>
        <w:ind w:left="0" w:right="-2" w:firstLine="709"/>
        <w:jc w:val="both"/>
        <w:rPr>
          <w:rFonts w:ascii="Times New Roman" w:hAnsi="Times New Roman"/>
          <w:b w:val="0"/>
          <w:szCs w:val="24"/>
        </w:rPr>
      </w:pPr>
      <w:bookmarkStart w:id="927" w:name="_Toc32068124"/>
      <w:r w:rsidRPr="00D1631F">
        <w:rPr>
          <w:rFonts w:ascii="Times New Roman" w:hAnsi="Times New Roman"/>
          <w:b w:val="0"/>
          <w:szCs w:val="24"/>
        </w:rPr>
        <w:t xml:space="preserve">Участник должен гарантировать, что он обладает в необходимом объеме правами в отношении передаваемой Заказчику системы на платформе программного обеспечения </w:t>
      </w:r>
      <w:r w:rsidRPr="00D1631F">
        <w:rPr>
          <w:rFonts w:ascii="Times New Roman" w:hAnsi="Times New Roman"/>
          <w:b w:val="0"/>
          <w:szCs w:val="24"/>
          <w:lang w:val="ru-RU"/>
        </w:rPr>
        <w:t>СЭДО</w:t>
      </w:r>
      <w:r w:rsidRPr="00D1631F">
        <w:rPr>
          <w:rFonts w:ascii="Times New Roman" w:hAnsi="Times New Roman"/>
          <w:b w:val="0"/>
          <w:szCs w:val="24"/>
        </w:rPr>
        <w:t>.</w:t>
      </w:r>
      <w:r w:rsidRPr="00D1631F">
        <w:rPr>
          <w:rFonts w:ascii="Times New Roman" w:hAnsi="Times New Roman"/>
          <w:szCs w:val="24"/>
          <w:lang w:val="ru-RU"/>
        </w:rPr>
        <w:t xml:space="preserve"> </w:t>
      </w:r>
      <w:r w:rsidR="007F03C3" w:rsidRPr="00D1631F">
        <w:rPr>
          <w:rFonts w:ascii="Times New Roman" w:hAnsi="Times New Roman"/>
          <w:b w:val="0"/>
          <w:szCs w:val="24"/>
        </w:rPr>
        <w:t xml:space="preserve">В случае если к Заказчику по договорам, заключенным по итогам проведенного открытого конкурса, будут предъявлены со стороны третьих лиц какие-либо претензии, вытекающие из нарушения участником их патентных, авторских или смежных прав, победитель открытого конкурса обязуется принять на себя эти претензии и возместить Заказчику все убытки и расходы, </w:t>
      </w:r>
      <w:r w:rsidR="00280357" w:rsidRPr="00D1631F">
        <w:rPr>
          <w:rFonts w:ascii="Times New Roman" w:hAnsi="Times New Roman"/>
          <w:b w:val="0"/>
          <w:szCs w:val="24"/>
        </w:rPr>
        <w:t>понесенные Заказчиком в связи с</w:t>
      </w:r>
      <w:r w:rsidR="00280357" w:rsidRPr="00D1631F">
        <w:rPr>
          <w:rFonts w:ascii="Times New Roman" w:hAnsi="Times New Roman"/>
          <w:b w:val="0"/>
          <w:szCs w:val="24"/>
          <w:lang w:val="ru-RU"/>
        </w:rPr>
        <w:t>  </w:t>
      </w:r>
      <w:r w:rsidR="007F03C3" w:rsidRPr="00D1631F">
        <w:rPr>
          <w:rFonts w:ascii="Times New Roman" w:hAnsi="Times New Roman"/>
          <w:b w:val="0"/>
          <w:szCs w:val="24"/>
        </w:rPr>
        <w:t>нарушением таких прав, и за свой счет и на свой риск незамедлительно принять меры к урегулированию заявленных претензий.</w:t>
      </w:r>
      <w:bookmarkEnd w:id="927"/>
    </w:p>
    <w:p w:rsidR="007F03C3" w:rsidRPr="00D1631F" w:rsidRDefault="007F03C3" w:rsidP="007F03C3">
      <w:pPr>
        <w:pStyle w:val="1c"/>
        <w:widowControl w:val="0"/>
        <w:suppressAutoHyphens/>
        <w:ind w:left="0" w:firstLine="709"/>
        <w:contextualSpacing/>
        <w:jc w:val="both"/>
        <w:rPr>
          <w:i/>
        </w:rPr>
      </w:pPr>
      <w:r w:rsidRPr="00D1631F">
        <w:rPr>
          <w:i/>
        </w:rPr>
        <w:t>Подтверждается гарантийным</w:t>
      </w:r>
      <w:r w:rsidRPr="00D1631F">
        <w:t xml:space="preserve"> </w:t>
      </w:r>
      <w:r w:rsidRPr="00D1631F">
        <w:rPr>
          <w:i/>
        </w:rPr>
        <w:t>письмом.</w:t>
      </w:r>
    </w:p>
    <w:p w:rsidR="00CA5609" w:rsidRPr="0000559A" w:rsidRDefault="00751377" w:rsidP="00CA5609">
      <w:pPr>
        <w:pStyle w:val="afb"/>
        <w:ind w:firstLine="0"/>
        <w:jc w:val="righ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lang w:val="ru-RU"/>
        </w:rPr>
        <w:t xml:space="preserve">Таблица 1. </w:t>
      </w:r>
      <w:r w:rsidR="00CA5609" w:rsidRPr="0000559A">
        <w:rPr>
          <w:b w:val="0"/>
          <w:bCs w:val="0"/>
          <w:sz w:val="22"/>
          <w:szCs w:val="22"/>
        </w:rPr>
        <w:t>Критерии оценки</w:t>
      </w: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9"/>
        <w:gridCol w:w="6565"/>
        <w:gridCol w:w="2658"/>
      </w:tblGrid>
      <w:tr w:rsidR="00CA5609" w:rsidRPr="0000559A" w:rsidTr="007E51E2">
        <w:trPr>
          <w:trHeight w:val="585"/>
        </w:trPr>
        <w:tc>
          <w:tcPr>
            <w:tcW w:w="295" w:type="pct"/>
            <w:shd w:val="clear" w:color="auto" w:fill="D9D9D9"/>
            <w:vAlign w:val="center"/>
          </w:tcPr>
          <w:p w:rsidR="00CA5609" w:rsidRPr="0000559A" w:rsidRDefault="00CA5609" w:rsidP="007E51E2">
            <w:pPr>
              <w:spacing w:line="360" w:lineRule="auto"/>
              <w:jc w:val="center"/>
              <w:rPr>
                <w:rFonts w:eastAsia="Tahoma"/>
                <w:b/>
                <w:bCs/>
              </w:rPr>
            </w:pPr>
            <w:r w:rsidRPr="0000559A">
              <w:rPr>
                <w:rFonts w:eastAsia="Tahoma"/>
                <w:b/>
                <w:bCs/>
              </w:rPr>
              <w:t>№</w:t>
            </w:r>
          </w:p>
        </w:tc>
        <w:tc>
          <w:tcPr>
            <w:tcW w:w="3349" w:type="pct"/>
            <w:shd w:val="clear" w:color="auto" w:fill="D9D9D9"/>
            <w:vAlign w:val="center"/>
          </w:tcPr>
          <w:p w:rsidR="00CA5609" w:rsidRPr="0000559A" w:rsidRDefault="00CA5609" w:rsidP="007E51E2">
            <w:pPr>
              <w:spacing w:line="360" w:lineRule="auto"/>
              <w:jc w:val="center"/>
              <w:rPr>
                <w:rFonts w:eastAsia="Tahoma"/>
                <w:b/>
                <w:bCs/>
              </w:rPr>
            </w:pPr>
            <w:r w:rsidRPr="0000559A">
              <w:rPr>
                <w:rFonts w:eastAsia="Tahoma"/>
                <w:b/>
                <w:bCs/>
              </w:rPr>
              <w:t>Наименование критерия</w:t>
            </w:r>
          </w:p>
        </w:tc>
        <w:tc>
          <w:tcPr>
            <w:tcW w:w="1356" w:type="pct"/>
            <w:shd w:val="clear" w:color="auto" w:fill="D9D9D9"/>
            <w:vAlign w:val="center"/>
          </w:tcPr>
          <w:p w:rsidR="00CA5609" w:rsidRPr="0000559A" w:rsidRDefault="00CA5609" w:rsidP="007E51E2">
            <w:pPr>
              <w:spacing w:line="360" w:lineRule="auto"/>
              <w:jc w:val="center"/>
              <w:rPr>
                <w:rFonts w:eastAsia="Tahoma"/>
                <w:b/>
                <w:bCs/>
              </w:rPr>
            </w:pPr>
            <w:r w:rsidRPr="0000559A">
              <w:rPr>
                <w:rFonts w:eastAsia="Tahoma"/>
                <w:b/>
                <w:bCs/>
              </w:rPr>
              <w:t>Значимость критерия</w:t>
            </w:r>
          </w:p>
        </w:tc>
      </w:tr>
      <w:tr w:rsidR="00CA5609" w:rsidRPr="0000559A" w:rsidTr="007E51E2">
        <w:tc>
          <w:tcPr>
            <w:tcW w:w="295" w:type="pct"/>
            <w:vAlign w:val="center"/>
          </w:tcPr>
          <w:p w:rsidR="00CA5609" w:rsidRPr="0000559A" w:rsidRDefault="00CA5609" w:rsidP="007E51E2">
            <w:pPr>
              <w:spacing w:line="360" w:lineRule="auto"/>
              <w:jc w:val="center"/>
              <w:rPr>
                <w:rFonts w:eastAsia="Tahoma"/>
                <w:bCs/>
              </w:rPr>
            </w:pPr>
            <w:r w:rsidRPr="0000559A">
              <w:rPr>
                <w:rFonts w:eastAsia="Tahoma"/>
                <w:bCs/>
              </w:rPr>
              <w:t>1.</w:t>
            </w:r>
          </w:p>
        </w:tc>
        <w:tc>
          <w:tcPr>
            <w:tcW w:w="3349" w:type="pct"/>
            <w:vAlign w:val="center"/>
          </w:tcPr>
          <w:p w:rsidR="00CA5609" w:rsidRPr="0000559A" w:rsidRDefault="00CA5609" w:rsidP="00D1631F">
            <w:pPr>
              <w:spacing w:line="360" w:lineRule="auto"/>
              <w:rPr>
                <w:rFonts w:eastAsia="Tahoma"/>
                <w:bCs/>
              </w:rPr>
            </w:pPr>
            <w:r w:rsidRPr="0000559A">
              <w:rPr>
                <w:rFonts w:eastAsia="Tahoma"/>
                <w:bCs/>
              </w:rPr>
              <w:t xml:space="preserve">Стоимость </w:t>
            </w:r>
            <w:r w:rsidR="00D1631F">
              <w:rPr>
                <w:rFonts w:eastAsia="Tahoma"/>
                <w:bCs/>
              </w:rPr>
              <w:t>услуг</w:t>
            </w:r>
          </w:p>
        </w:tc>
        <w:tc>
          <w:tcPr>
            <w:tcW w:w="1356" w:type="pct"/>
            <w:vAlign w:val="center"/>
          </w:tcPr>
          <w:p w:rsidR="00CA5609" w:rsidRPr="0000559A" w:rsidRDefault="00CA5609" w:rsidP="007E51E2">
            <w:pPr>
              <w:spacing w:line="360" w:lineRule="auto"/>
              <w:jc w:val="center"/>
              <w:rPr>
                <w:rFonts w:eastAsia="Tahoma"/>
                <w:b/>
                <w:bCs/>
              </w:rPr>
            </w:pPr>
            <w:r>
              <w:rPr>
                <w:rFonts w:eastAsia="Tahoma"/>
                <w:b/>
                <w:bCs/>
              </w:rPr>
              <w:t>7</w:t>
            </w:r>
            <w:r w:rsidRPr="0000559A">
              <w:rPr>
                <w:rFonts w:eastAsia="Tahoma"/>
                <w:b/>
                <w:bCs/>
              </w:rPr>
              <w:t>0%</w:t>
            </w:r>
          </w:p>
        </w:tc>
      </w:tr>
      <w:tr w:rsidR="00CA5609" w:rsidRPr="0000559A" w:rsidTr="007E51E2">
        <w:tc>
          <w:tcPr>
            <w:tcW w:w="295" w:type="pct"/>
            <w:vAlign w:val="center"/>
          </w:tcPr>
          <w:p w:rsidR="00CA5609" w:rsidRPr="0000559A" w:rsidRDefault="00CA5609" w:rsidP="007E51E2">
            <w:pPr>
              <w:spacing w:line="360" w:lineRule="auto"/>
              <w:jc w:val="center"/>
              <w:rPr>
                <w:rFonts w:eastAsia="Tahoma"/>
                <w:bCs/>
              </w:rPr>
            </w:pPr>
            <w:r w:rsidRPr="0000559A">
              <w:rPr>
                <w:rFonts w:eastAsia="Tahoma"/>
                <w:bCs/>
              </w:rPr>
              <w:t>2.</w:t>
            </w:r>
          </w:p>
        </w:tc>
        <w:tc>
          <w:tcPr>
            <w:tcW w:w="3349" w:type="pct"/>
            <w:vAlign w:val="center"/>
          </w:tcPr>
          <w:p w:rsidR="00CA5609" w:rsidRPr="0000559A" w:rsidRDefault="00CA5609" w:rsidP="007E51E2">
            <w:pPr>
              <w:spacing w:line="360" w:lineRule="auto"/>
              <w:rPr>
                <w:rFonts w:eastAsia="Tahoma"/>
                <w:bCs/>
              </w:rPr>
            </w:pPr>
            <w:r w:rsidRPr="0000559A">
              <w:rPr>
                <w:rFonts w:eastAsia="Tahoma"/>
                <w:bCs/>
              </w:rPr>
              <w:t>Опыт Участника</w:t>
            </w:r>
          </w:p>
        </w:tc>
        <w:tc>
          <w:tcPr>
            <w:tcW w:w="1356" w:type="pct"/>
            <w:vAlign w:val="center"/>
          </w:tcPr>
          <w:p w:rsidR="00CA5609" w:rsidRPr="0000559A" w:rsidRDefault="00CA5609" w:rsidP="007E51E2">
            <w:pPr>
              <w:spacing w:line="360" w:lineRule="auto"/>
              <w:jc w:val="center"/>
              <w:rPr>
                <w:rFonts w:eastAsia="Tahoma"/>
                <w:b/>
                <w:bCs/>
              </w:rPr>
            </w:pPr>
            <w:r w:rsidRPr="0000559A">
              <w:rPr>
                <w:rFonts w:eastAsia="Tahoma"/>
                <w:b/>
                <w:bCs/>
              </w:rPr>
              <w:t>30%</w:t>
            </w:r>
          </w:p>
        </w:tc>
      </w:tr>
    </w:tbl>
    <w:p w:rsidR="007F03C3" w:rsidRPr="007F03C3" w:rsidRDefault="007F03C3" w:rsidP="00D1631F">
      <w:pPr>
        <w:spacing w:line="360" w:lineRule="auto"/>
        <w:ind w:firstLine="567"/>
        <w:rPr>
          <w:b/>
          <w:sz w:val="24"/>
          <w:szCs w:val="24"/>
        </w:rPr>
      </w:pPr>
    </w:p>
    <w:sectPr w:rsidR="007F03C3" w:rsidRPr="007F03C3" w:rsidSect="00410F44">
      <w:footerReference w:type="default" r:id="rId20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103" w:rsidRDefault="00A40103" w:rsidP="00410F44">
      <w:r>
        <w:separator/>
      </w:r>
    </w:p>
  </w:endnote>
  <w:endnote w:type="continuationSeparator" w:id="0">
    <w:p w:rsidR="00A40103" w:rsidRDefault="00A40103" w:rsidP="00410F44">
      <w:r>
        <w:continuationSeparator/>
      </w:r>
    </w:p>
  </w:endnote>
  <w:endnote w:type="continuationNotice" w:id="1">
    <w:p w:rsidR="00A40103" w:rsidRDefault="00A401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DL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NewRoman,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hicag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1333584"/>
      <w:docPartObj>
        <w:docPartGallery w:val="Page Numbers (Bottom of Page)"/>
        <w:docPartUnique/>
      </w:docPartObj>
    </w:sdtPr>
    <w:sdtEndPr/>
    <w:sdtContent>
      <w:p w:rsidR="00D46C2A" w:rsidRDefault="00D46C2A">
        <w:pPr>
          <w:pStyle w:val="af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503" w:rsidRPr="00CE6503">
          <w:rPr>
            <w:noProof/>
            <w:lang w:val="ru-RU"/>
          </w:rPr>
          <w:t>4</w:t>
        </w:r>
        <w:r>
          <w:fldChar w:fldCharType="end"/>
        </w:r>
      </w:p>
    </w:sdtContent>
  </w:sdt>
  <w:p w:rsidR="00D46C2A" w:rsidRDefault="00D46C2A">
    <w:pPr>
      <w:pStyle w:val="af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103" w:rsidRDefault="00A40103" w:rsidP="00410F44">
      <w:r>
        <w:separator/>
      </w:r>
    </w:p>
  </w:footnote>
  <w:footnote w:type="continuationSeparator" w:id="0">
    <w:p w:rsidR="00A40103" w:rsidRDefault="00A40103" w:rsidP="00410F44">
      <w:r>
        <w:continuationSeparator/>
      </w:r>
    </w:p>
  </w:footnote>
  <w:footnote w:type="continuationNotice" w:id="1">
    <w:p w:rsidR="00A40103" w:rsidRDefault="00A40103"/>
  </w:footnote>
  <w:footnote w:id="2">
    <w:p w:rsidR="00D46C2A" w:rsidRPr="00D14B92" w:rsidRDefault="00D46C2A">
      <w:pPr>
        <w:pStyle w:val="affff5"/>
        <w:rPr>
          <w:lang w:val="ru-RU"/>
        </w:rPr>
      </w:pPr>
      <w:r>
        <w:rPr>
          <w:rStyle w:val="affff7"/>
        </w:rPr>
        <w:footnoteRef/>
      </w:r>
      <w:r>
        <w:t xml:space="preserve"> </w:t>
      </w:r>
      <w:r>
        <w:rPr>
          <w:lang w:val="ru-RU"/>
        </w:rPr>
        <w:t>П – Правление, СД – Совет Директоров, К -комитеты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B7CFBEE"/>
    <w:lvl w:ilvl="0">
      <w:start w:val="1"/>
      <w:numFmt w:val="decimal"/>
      <w:pStyle w:val="5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B2935A"/>
    <w:lvl w:ilvl="0">
      <w:start w:val="1"/>
      <w:numFmt w:val="decimal"/>
      <w:pStyle w:val="4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22823454"/>
    <w:lvl w:ilvl="0">
      <w:start w:val="1"/>
      <w:numFmt w:val="decimal"/>
      <w:pStyle w:val="3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5C4E8C3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DF2C28A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0A6879A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846AF64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E9BA1DB4"/>
    <w:lvl w:ilvl="0">
      <w:start w:val="1"/>
      <w:numFmt w:val="bullet"/>
      <w:pStyle w:val="-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0000002"/>
    <w:multiLevelType w:val="multilevel"/>
    <w:tmpl w:val="5CFA4598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360" w:hanging="360"/>
      </w:pPr>
    </w:lvl>
    <w:lvl w:ilvl="1">
      <w:start w:val="1"/>
      <w:numFmt w:val="decimal"/>
      <w:pStyle w:val="10"/>
      <w:lvlText w:val="%1.%2."/>
      <w:lvlJc w:val="left"/>
      <w:pPr>
        <w:tabs>
          <w:tab w:val="left" w:pos="-219"/>
        </w:tabs>
        <w:ind w:left="573" w:hanging="432"/>
      </w:pPr>
      <w:rPr>
        <w:b/>
        <w:i w:val="0"/>
      </w:rPr>
    </w:lvl>
    <w:lvl w:ilvl="2">
      <w:start w:val="1"/>
      <w:numFmt w:val="decimal"/>
      <w:pStyle w:val="20"/>
      <w:lvlText w:val="%1.%2.%3."/>
      <w:lvlJc w:val="left"/>
      <w:pPr>
        <w:tabs>
          <w:tab w:val="left" w:pos="-284"/>
        </w:tabs>
        <w:ind w:left="788" w:hanging="504"/>
      </w:pPr>
      <w:rPr>
        <w:b w:val="0"/>
        <w:i w:val="0"/>
      </w:rPr>
    </w:lvl>
    <w:lvl w:ilvl="3">
      <w:start w:val="1"/>
      <w:numFmt w:val="decimal"/>
      <w:pStyle w:val="31"/>
      <w:lvlText w:val="%1.%2.%3.%4."/>
      <w:lvlJc w:val="left"/>
      <w:pPr>
        <w:tabs>
          <w:tab w:val="left" w:pos="0"/>
        </w:tabs>
        <w:ind w:left="1728" w:hanging="648"/>
      </w:pPr>
      <w:rPr>
        <w:b w:val="0"/>
        <w:i w:val="0"/>
      </w:rPr>
    </w:lvl>
    <w:lvl w:ilvl="4">
      <w:start w:val="1"/>
      <w:numFmt w:val="decimal"/>
      <w:pStyle w:val="41"/>
      <w:lvlText w:val="%1.%2.%3.%4.%5."/>
      <w:lvlJc w:val="left"/>
      <w:pPr>
        <w:tabs>
          <w:tab w:val="left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40"/>
      </w:pPr>
    </w:lvl>
  </w:abstractNum>
  <w:abstractNum w:abstractNumId="9" w15:restartNumberingAfterBreak="0">
    <w:nsid w:val="00A914EB"/>
    <w:multiLevelType w:val="singleLevel"/>
    <w:tmpl w:val="3B521BB8"/>
    <w:lvl w:ilvl="0">
      <w:start w:val="4"/>
      <w:numFmt w:val="decimal"/>
      <w:pStyle w:val="04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0" w15:restartNumberingAfterBreak="0">
    <w:nsid w:val="081D6C09"/>
    <w:multiLevelType w:val="multilevel"/>
    <w:tmpl w:val="8626FADA"/>
    <w:lvl w:ilvl="0">
      <w:start w:val="1"/>
      <w:numFmt w:val="decimal"/>
      <w:pStyle w:val="IBS1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35"/>
        </w:tabs>
        <w:ind w:left="735" w:hanging="567"/>
      </w:pPr>
      <w:rPr>
        <w:rFonts w:ascii="Arial" w:hAnsi="Arial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2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tabs>
          <w:tab w:val="num" w:pos="847"/>
        </w:tabs>
        <w:ind w:left="847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1418" w:hanging="90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58"/>
        </w:tabs>
        <w:ind w:left="1758" w:hanging="107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15"/>
        </w:tabs>
        <w:ind w:left="27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35"/>
        </w:tabs>
        <w:ind w:left="32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5"/>
        </w:tabs>
        <w:ind w:left="37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35"/>
        </w:tabs>
        <w:ind w:left="4315" w:hanging="1440"/>
      </w:pPr>
      <w:rPr>
        <w:rFonts w:hint="default"/>
      </w:rPr>
    </w:lvl>
  </w:abstractNum>
  <w:abstractNum w:abstractNumId="11" w15:restartNumberingAfterBreak="0">
    <w:nsid w:val="09984EAD"/>
    <w:multiLevelType w:val="multilevel"/>
    <w:tmpl w:val="EEA4968E"/>
    <w:lvl w:ilvl="0">
      <w:start w:val="1"/>
      <w:numFmt w:val="decimal"/>
      <w:pStyle w:val="a"/>
      <w:lvlText w:val="%1."/>
      <w:lvlJc w:val="left"/>
      <w:pPr>
        <w:ind w:left="1248" w:hanging="39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CC224BA"/>
    <w:multiLevelType w:val="multilevel"/>
    <w:tmpl w:val="7F52F9F4"/>
    <w:lvl w:ilvl="0">
      <w:start w:val="1"/>
      <w:numFmt w:val="decimal"/>
      <w:pStyle w:val="a0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pStyle w:val="111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3" w15:restartNumberingAfterBreak="0">
    <w:nsid w:val="0DF224CB"/>
    <w:multiLevelType w:val="hybridMultilevel"/>
    <w:tmpl w:val="38384204"/>
    <w:lvl w:ilvl="0" w:tplc="E9C6EB10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5B171B"/>
    <w:multiLevelType w:val="hybridMultilevel"/>
    <w:tmpl w:val="1256E52A"/>
    <w:lvl w:ilvl="0" w:tplc="1A4E8C8A">
      <w:start w:val="3"/>
      <w:numFmt w:val="bullet"/>
      <w:pStyle w:val="a2"/>
      <w:lvlText w:val="-"/>
      <w:lvlJc w:val="left"/>
      <w:pPr>
        <w:ind w:left="1477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3D101042">
      <w:numFmt w:val="bullet"/>
      <w:lvlText w:val="•"/>
      <w:lvlJc w:val="left"/>
      <w:pPr>
        <w:ind w:left="3637" w:hanging="360"/>
      </w:pPr>
      <w:rPr>
        <w:rFonts w:ascii="Times New Roman" w:eastAsia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5" w15:restartNumberingAfterBreak="0">
    <w:nsid w:val="12101A3A"/>
    <w:multiLevelType w:val="hybridMultilevel"/>
    <w:tmpl w:val="8EE4655A"/>
    <w:lvl w:ilvl="0" w:tplc="FFFFFFFF">
      <w:start w:val="1"/>
      <w:numFmt w:val="none"/>
      <w:pStyle w:val="Task"/>
      <w:lvlText w:val="%1Задание"/>
      <w:lvlJc w:val="left"/>
      <w:pPr>
        <w:tabs>
          <w:tab w:val="num" w:pos="0"/>
        </w:tabs>
        <w:ind w:left="0" w:firstLine="0"/>
      </w:pPr>
      <w:rPr>
        <w:rFonts w:hint="default"/>
        <w:color w:val="0000FF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2ED42FD"/>
    <w:multiLevelType w:val="singleLevel"/>
    <w:tmpl w:val="BE4AD46C"/>
    <w:lvl w:ilvl="0">
      <w:start w:val="1"/>
      <w:numFmt w:val="decimal"/>
      <w:pStyle w:val="2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 w15:restartNumberingAfterBreak="0">
    <w:nsid w:val="1340207A"/>
    <w:multiLevelType w:val="hybridMultilevel"/>
    <w:tmpl w:val="D7C65CA6"/>
    <w:lvl w:ilvl="0" w:tplc="FFFFFFFF">
      <w:start w:val="1"/>
      <w:numFmt w:val="bullet"/>
      <w:pStyle w:val="IBS10"/>
      <w:lvlText w:val=""/>
      <w:lvlJc w:val="left"/>
      <w:pPr>
        <w:tabs>
          <w:tab w:val="num" w:pos="927"/>
        </w:tabs>
        <w:ind w:left="907" w:hanging="340"/>
      </w:pPr>
      <w:rPr>
        <w:rFonts w:ascii="Symbol" w:hAnsi="Symbol" w:hint="default"/>
        <w:caps w:val="0"/>
        <w:strike w:val="0"/>
        <w:dstrike w:val="0"/>
        <w:vanish w:val="0"/>
        <w:color w:val="000000"/>
        <w:sz w:val="28"/>
        <w:vertAlign w:val="baseline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FB5A57"/>
    <w:multiLevelType w:val="hybridMultilevel"/>
    <w:tmpl w:val="472EFF86"/>
    <w:lvl w:ilvl="0" w:tplc="64BA8B24">
      <w:start w:val="1"/>
      <w:numFmt w:val="bullet"/>
      <w:pStyle w:val="11"/>
      <w:lvlText w:val=""/>
      <w:lvlJc w:val="left"/>
      <w:pPr>
        <w:tabs>
          <w:tab w:val="num" w:pos="1571"/>
        </w:tabs>
        <w:ind w:left="1571" w:hanging="358"/>
      </w:pPr>
      <w:rPr>
        <w:rFonts w:ascii="Symbol" w:hAnsi="Symbol" w:hint="default"/>
      </w:rPr>
    </w:lvl>
    <w:lvl w:ilvl="1" w:tplc="6A5CD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0D6AE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C7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D02CC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796DF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221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7AB9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6EA3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B707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AD815F5"/>
    <w:multiLevelType w:val="hybridMultilevel"/>
    <w:tmpl w:val="4E9AD722"/>
    <w:lvl w:ilvl="0" w:tplc="314CBF56">
      <w:start w:val="1"/>
      <w:numFmt w:val="bullet"/>
      <w:pStyle w:val="12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B2752FB"/>
    <w:multiLevelType w:val="multilevel"/>
    <w:tmpl w:val="FBB87192"/>
    <w:lvl w:ilvl="0">
      <w:start w:val="1"/>
      <w:numFmt w:val="decimal"/>
      <w:pStyle w:val="13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>
      <w:start w:val="1"/>
      <w:numFmt w:val="decimal"/>
      <w:pStyle w:val="22"/>
      <w:lvlText w:val="%1.%2."/>
      <w:lvlJc w:val="left"/>
      <w:pPr>
        <w:ind w:left="718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pStyle w:val="32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42"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51"/>
      <w:lvlText w:val="%1.%2.%3.%4.%5."/>
      <w:lvlJc w:val="left"/>
      <w:pPr>
        <w:ind w:left="1576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1C535BED"/>
    <w:multiLevelType w:val="hybridMultilevel"/>
    <w:tmpl w:val="2378145C"/>
    <w:lvl w:ilvl="0" w:tplc="7B26E56E">
      <w:start w:val="1"/>
      <w:numFmt w:val="bullet"/>
      <w:pStyle w:val="2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D126474"/>
    <w:multiLevelType w:val="singleLevel"/>
    <w:tmpl w:val="9CC4BBF6"/>
    <w:lvl w:ilvl="0">
      <w:start w:val="1"/>
      <w:numFmt w:val="bullet"/>
      <w:pStyle w:val="a3"/>
      <w:lvlText w:val=""/>
      <w:lvlJc w:val="left"/>
      <w:pPr>
        <w:tabs>
          <w:tab w:val="num" w:pos="927"/>
        </w:tabs>
        <w:ind w:left="0" w:firstLine="567"/>
      </w:pPr>
      <w:rPr>
        <w:rFonts w:ascii="Symbol" w:hAnsi="Symbol" w:hint="default"/>
      </w:rPr>
    </w:lvl>
  </w:abstractNum>
  <w:abstractNum w:abstractNumId="24" w15:restartNumberingAfterBreak="0">
    <w:nsid w:val="212E0DD2"/>
    <w:multiLevelType w:val="hybridMultilevel"/>
    <w:tmpl w:val="FCF28792"/>
    <w:lvl w:ilvl="0" w:tplc="0419000F">
      <w:start w:val="1"/>
      <w:numFmt w:val="decimal"/>
      <w:lvlText w:val="%1."/>
      <w:lvlJc w:val="left"/>
      <w:pPr>
        <w:ind w:left="1212" w:hanging="360"/>
      </w:pPr>
    </w:lvl>
    <w:lvl w:ilvl="1" w:tplc="6FCA2AA4">
      <w:start w:val="1"/>
      <w:numFmt w:val="decimal"/>
      <w:lvlText w:val="1.%2."/>
      <w:lvlJc w:val="left"/>
      <w:pPr>
        <w:ind w:left="0" w:firstLine="1080"/>
      </w:pPr>
      <w:rPr>
        <w:rFonts w:cs="Times New Roman"/>
        <w:sz w:val="26"/>
        <w:szCs w:val="26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EE4148"/>
    <w:multiLevelType w:val="multilevel"/>
    <w:tmpl w:val="CF36E172"/>
    <w:styleLink w:val="HeadingListStyle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285B6222"/>
    <w:multiLevelType w:val="singleLevel"/>
    <w:tmpl w:val="490CAC24"/>
    <w:lvl w:ilvl="0">
      <w:start w:val="1"/>
      <w:numFmt w:val="bullet"/>
      <w:pStyle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</w:abstractNum>
  <w:abstractNum w:abstractNumId="27" w15:restartNumberingAfterBreak="0">
    <w:nsid w:val="2D7F1E7A"/>
    <w:multiLevelType w:val="hybridMultilevel"/>
    <w:tmpl w:val="F6BAC9DC"/>
    <w:lvl w:ilvl="0" w:tplc="92122CE8">
      <w:start w:val="1"/>
      <w:numFmt w:val="bullet"/>
      <w:pStyle w:val="T"/>
      <w:lvlText w:val=""/>
      <w:lvlJc w:val="left"/>
      <w:pPr>
        <w:ind w:left="1418" w:hanging="341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EA47D92"/>
    <w:multiLevelType w:val="hybridMultilevel"/>
    <w:tmpl w:val="9B407704"/>
    <w:lvl w:ilvl="0" w:tplc="996A269C">
      <w:start w:val="1"/>
      <w:numFmt w:val="bullet"/>
      <w:pStyle w:val="3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2A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4C6522" w:tentative="1">
      <w:start w:val="1"/>
      <w:numFmt w:val="bullet"/>
      <w:pStyle w:val="3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74C0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0DB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3BA1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FA9D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4D0A96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8A55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071DA3"/>
    <w:multiLevelType w:val="hybridMultilevel"/>
    <w:tmpl w:val="D9B81CBA"/>
    <w:lvl w:ilvl="0" w:tplc="5D68C7B4">
      <w:start w:val="1"/>
      <w:numFmt w:val="decimal"/>
      <w:pStyle w:val="TableCellNumber"/>
      <w:lvlText w:val="%1.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1" w:tplc="AD60ED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1DC07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DC07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A074B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7B6B1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8597D4B"/>
    <w:multiLevelType w:val="hybridMultilevel"/>
    <w:tmpl w:val="1C30C498"/>
    <w:lvl w:ilvl="0" w:tplc="0F0A55BC">
      <w:start w:val="1"/>
      <w:numFmt w:val="bullet"/>
      <w:pStyle w:val="110"/>
      <w:lvlText w:val=""/>
      <w:lvlJc w:val="left"/>
      <w:pPr>
        <w:ind w:left="357" w:hanging="357"/>
      </w:pPr>
      <w:rPr>
        <w:rFonts w:ascii="Wingdings" w:hAnsi="Wingdings" w:hint="default"/>
      </w:rPr>
    </w:lvl>
    <w:lvl w:ilvl="1" w:tplc="A89E49B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7AD4AB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E3C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869C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B8DA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AA4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854FB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97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2D3C3C"/>
    <w:multiLevelType w:val="hybridMultilevel"/>
    <w:tmpl w:val="31AAC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8A742F"/>
    <w:multiLevelType w:val="hybridMultilevel"/>
    <w:tmpl w:val="F11A1802"/>
    <w:lvl w:ilvl="0" w:tplc="41DC07DE">
      <w:numFmt w:val="bullet"/>
      <w:pStyle w:val="210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3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2F3AD0"/>
    <w:multiLevelType w:val="hybridMultilevel"/>
    <w:tmpl w:val="D2E2D244"/>
    <w:lvl w:ilvl="0" w:tplc="FFFFFFFF">
      <w:start w:val="1"/>
      <w:numFmt w:val="none"/>
      <w:pStyle w:val="YVnotes"/>
      <w:lvlText w:val="%1YV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335406"/>
    <w:multiLevelType w:val="multilevel"/>
    <w:tmpl w:val="0AE435E2"/>
    <w:lvl w:ilvl="0">
      <w:start w:val="1"/>
      <w:numFmt w:val="decimal"/>
      <w:pStyle w:val="Appendix1"/>
      <w:lvlText w:val="Приложение %1."/>
      <w:lvlJc w:val="left"/>
      <w:pPr>
        <w:tabs>
          <w:tab w:val="num" w:pos="2160"/>
        </w:tabs>
        <w:ind w:left="432" w:hanging="432"/>
      </w:pPr>
      <w:rPr>
        <w:rFonts w:ascii="Times New Roman" w:hAnsi="Times New Roman" w:hint="default"/>
        <w:caps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/>
        <w:sz w:val="20"/>
      </w:rPr>
    </w:lvl>
    <w:lvl w:ilvl="3">
      <w:start w:val="1"/>
      <w:numFmt w:val="decimal"/>
      <w:lvlText w:val="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42D92F81"/>
    <w:multiLevelType w:val="hybridMultilevel"/>
    <w:tmpl w:val="673855B2"/>
    <w:lvl w:ilvl="0" w:tplc="4244A76C">
      <w:start w:val="1"/>
      <w:numFmt w:val="bullet"/>
      <w:pStyle w:val="List-1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74B5E19"/>
    <w:multiLevelType w:val="multilevel"/>
    <w:tmpl w:val="F1226D72"/>
    <w:lvl w:ilvl="0">
      <w:start w:val="1"/>
      <w:numFmt w:val="bullet"/>
      <w:pStyle w:val="14"/>
      <w:lvlText w:val=""/>
      <w:lvlJc w:val="left"/>
      <w:pPr>
        <w:ind w:left="1247" w:hanging="396"/>
      </w:pPr>
      <w:rPr>
        <w:rFonts w:ascii="Symbol" w:hAnsi="Symbol" w:hint="default"/>
      </w:rPr>
    </w:lvl>
    <w:lvl w:ilvl="1">
      <w:start w:val="1"/>
      <w:numFmt w:val="bullet"/>
      <w:pStyle w:val="24"/>
      <w:lvlText w:val="o"/>
      <w:lvlJc w:val="left"/>
      <w:pPr>
        <w:ind w:left="1814" w:hanging="396"/>
      </w:pPr>
      <w:rPr>
        <w:rFonts w:ascii="Courier New" w:hAnsi="Courier New" w:hint="default"/>
      </w:rPr>
    </w:lvl>
    <w:lvl w:ilvl="2">
      <w:start w:val="1"/>
      <w:numFmt w:val="bullet"/>
      <w:pStyle w:val="35"/>
      <w:lvlText w:val=""/>
      <w:lvlJc w:val="left"/>
      <w:pPr>
        <w:ind w:left="2381" w:hanging="396"/>
      </w:pPr>
      <w:rPr>
        <w:rFonts w:ascii="Wingdings" w:hAnsi="Wingdings" w:hint="default"/>
      </w:rPr>
    </w:lvl>
    <w:lvl w:ilvl="3">
      <w:start w:val="1"/>
      <w:numFmt w:val="bullet"/>
      <w:pStyle w:val="43"/>
      <w:lvlText w:val=""/>
      <w:lvlJc w:val="left"/>
      <w:pPr>
        <w:ind w:left="2948" w:hanging="396"/>
      </w:pPr>
      <w:rPr>
        <w:rFonts w:ascii="Symbol" w:hAnsi="Symbol" w:hint="default"/>
      </w:rPr>
    </w:lvl>
    <w:lvl w:ilvl="4">
      <w:start w:val="1"/>
      <w:numFmt w:val="bullet"/>
      <w:pStyle w:val="52"/>
      <w:lvlText w:val="o"/>
      <w:lvlJc w:val="left"/>
      <w:pPr>
        <w:ind w:left="3515" w:hanging="396"/>
      </w:pPr>
      <w:rPr>
        <w:rFonts w:ascii="Courier New" w:hAnsi="Courier New" w:hint="default"/>
      </w:rPr>
    </w:lvl>
    <w:lvl w:ilvl="5">
      <w:start w:val="1"/>
      <w:numFmt w:val="bullet"/>
      <w:pStyle w:val="60"/>
      <w:lvlText w:val=""/>
      <w:lvlJc w:val="left"/>
      <w:pPr>
        <w:ind w:left="4082" w:hanging="396"/>
      </w:pPr>
      <w:rPr>
        <w:rFonts w:ascii="Wingdings" w:hAnsi="Wingdings" w:hint="default"/>
      </w:rPr>
    </w:lvl>
    <w:lvl w:ilvl="6">
      <w:start w:val="1"/>
      <w:numFmt w:val="bullet"/>
      <w:pStyle w:val="70"/>
      <w:lvlText w:val=""/>
      <w:lvlJc w:val="left"/>
      <w:pPr>
        <w:ind w:left="4649" w:hanging="39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A0622"/>
    <w:multiLevelType w:val="multilevel"/>
    <w:tmpl w:val="137CCC78"/>
    <w:lvl w:ilvl="0">
      <w:start w:val="1"/>
      <w:numFmt w:val="decimal"/>
      <w:pStyle w:val="AppHead1"/>
      <w:lvlText w:val="Приложение %1."/>
      <w:lvlJc w:val="left"/>
      <w:pPr>
        <w:ind w:left="360" w:hanging="360"/>
      </w:pPr>
      <w:rPr>
        <w:rFonts w:ascii="Arial" w:hAnsi="Arial" w:hint="default"/>
        <w:b/>
        <w:i w:val="0"/>
        <w:caps/>
        <w:sz w:val="24"/>
      </w:rPr>
    </w:lvl>
    <w:lvl w:ilvl="1">
      <w:start w:val="1"/>
      <w:numFmt w:val="decimal"/>
      <w:pStyle w:val="AppHead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ppHead3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ppHead4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4C5E7160"/>
    <w:multiLevelType w:val="multilevel"/>
    <w:tmpl w:val="A36AAE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77"/>
        </w:tabs>
        <w:ind w:left="1277" w:hanging="851"/>
      </w:pPr>
      <w:rPr>
        <w:rFonts w:hint="default"/>
        <w:bCs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2">
      <w:start w:val="1"/>
      <w:numFmt w:val="decimal"/>
      <w:pStyle w:val="a4"/>
      <w:lvlText w:val="%1.%2.%3"/>
      <w:lvlJc w:val="left"/>
      <w:pPr>
        <w:tabs>
          <w:tab w:val="num" w:pos="1135"/>
        </w:tabs>
        <w:ind w:left="-283" w:firstLine="567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0" w:firstLine="567"/>
      </w:pPr>
      <w:rPr>
        <w:rFonts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0" w:firstLine="567"/>
      </w:pPr>
      <w:rPr>
        <w:rFonts w:hint="default"/>
        <w:b w:val="0"/>
        <w:bCs w:val="0"/>
        <w:i w:val="0"/>
        <w:iCs w:val="0"/>
      </w:rPr>
    </w:lvl>
    <w:lvl w:ilvl="5">
      <w:start w:val="1"/>
      <w:numFmt w:val="lowerRoman"/>
      <w:lvlText w:val="%6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6">
      <w:start w:val="1"/>
      <w:numFmt w:val="decimal"/>
      <w:lvlText w:val="%5.%6.%7)"/>
      <w:lvlJc w:val="left"/>
      <w:pPr>
        <w:tabs>
          <w:tab w:val="num" w:pos="3119"/>
        </w:tabs>
        <w:ind w:left="3119" w:hanging="851"/>
      </w:pPr>
      <w:rPr>
        <w:rFonts w:hint="default"/>
      </w:rPr>
    </w:lvl>
    <w:lvl w:ilvl="7">
      <w:start w:val="1"/>
      <w:numFmt w:val="decimal"/>
      <w:lvlText w:val="%5.%6.%7.%8)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39" w15:restartNumberingAfterBreak="0">
    <w:nsid w:val="4DFA3788"/>
    <w:multiLevelType w:val="hybridMultilevel"/>
    <w:tmpl w:val="DAE638D8"/>
    <w:lvl w:ilvl="0" w:tplc="FFFFFFFF">
      <w:start w:val="1"/>
      <w:numFmt w:val="bullet"/>
      <w:pStyle w:val="a5"/>
      <w:lvlText w:val=""/>
      <w:lvlJc w:val="left"/>
      <w:pPr>
        <w:tabs>
          <w:tab w:val="num" w:pos="1066"/>
        </w:tabs>
        <w:ind w:left="1066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87E93"/>
    <w:multiLevelType w:val="hybridMultilevel"/>
    <w:tmpl w:val="B7CCBB14"/>
    <w:lvl w:ilvl="0" w:tplc="CEA29278">
      <w:start w:val="1"/>
      <w:numFmt w:val="decimal"/>
      <w:pStyle w:val="Requirement"/>
      <w:lvlText w:val="R.%1."/>
      <w:lvlJc w:val="left"/>
      <w:pPr>
        <w:tabs>
          <w:tab w:val="num" w:pos="900"/>
        </w:tabs>
        <w:ind w:left="900" w:hanging="885"/>
      </w:pPr>
      <w:rPr>
        <w:rFonts w:hint="default"/>
        <w:b/>
        <w:i/>
      </w:rPr>
    </w:lvl>
    <w:lvl w:ilvl="1" w:tplc="B3CE77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3BEDF1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E06C9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437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3C6B9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1D41D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165C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5A960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0C01A79"/>
    <w:multiLevelType w:val="multilevel"/>
    <w:tmpl w:val="C08EA288"/>
    <w:styleLink w:val="53"/>
    <w:lvl w:ilvl="0">
      <w:start w:val="1"/>
      <w:numFmt w:val="decimal"/>
      <w:lvlText w:val="ФОРМА 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2" w15:restartNumberingAfterBreak="0">
    <w:nsid w:val="53B22A56"/>
    <w:multiLevelType w:val="multilevel"/>
    <w:tmpl w:val="E35AA85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3" w15:restartNumberingAfterBreak="0">
    <w:nsid w:val="551551B4"/>
    <w:multiLevelType w:val="hybridMultilevel"/>
    <w:tmpl w:val="2FEE3E6A"/>
    <w:lvl w:ilvl="0" w:tplc="07DA80C6">
      <w:start w:val="1"/>
      <w:numFmt w:val="decimal"/>
      <w:pStyle w:val="a6"/>
      <w:suff w:val="space"/>
      <w:lvlText w:val="Рисунок %1. "/>
      <w:lvlJc w:val="center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 w:tplc="94260DD8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929622C6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5516B1DA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6D84FB4E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90720E7E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7916ACA0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2AA7540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7A08FE70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574C53DC"/>
    <w:multiLevelType w:val="multilevel"/>
    <w:tmpl w:val="56962444"/>
    <w:lvl w:ilvl="0">
      <w:start w:val="1"/>
      <w:numFmt w:val="decimal"/>
      <w:pStyle w:val="Clause1"/>
      <w:lvlText w:val="%1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firstLine="0"/>
      </w:pPr>
      <w:rPr>
        <w:rFonts w:hint="default"/>
      </w:rPr>
    </w:lvl>
  </w:abstractNum>
  <w:abstractNum w:abstractNumId="45" w15:restartNumberingAfterBreak="0">
    <w:nsid w:val="5806185A"/>
    <w:multiLevelType w:val="singleLevel"/>
    <w:tmpl w:val="799CBA88"/>
    <w:lvl w:ilvl="0">
      <w:start w:val="1"/>
      <w:numFmt w:val="decimal"/>
      <w:pStyle w:val="25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6" w15:restartNumberingAfterBreak="0">
    <w:nsid w:val="5836B690"/>
    <w:multiLevelType w:val="multilevel"/>
    <w:tmpl w:val="5836B6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88" w:hanging="420"/>
      </w:pPr>
      <w:rPr>
        <w:rFonts w:ascii="Times New Roman" w:eastAsia="Times New Roman" w:hAnsi="Times New Roman" w:cs="Times New Roman"/>
        <w:b/>
        <w:bCs/>
        <w:color w:val="00000A"/>
        <w:sz w:val="26"/>
        <w:szCs w:val="24"/>
        <w:lang w:val="ru-RU" w:eastAsia="ru-RU" w:bidi="ar-SA"/>
      </w:rPr>
    </w:lvl>
    <w:lvl w:ilvl="2" w:tentative="1">
      <w:start w:val="1"/>
      <w:numFmt w:val="decimal"/>
      <w:lvlText w:val="%1.%2.%3"/>
      <w:lvlJc w:val="left"/>
      <w:pPr>
        <w:ind w:left="1080" w:hanging="720"/>
      </w:pPr>
      <w:rPr>
        <w:b w:val="0"/>
      </w:rPr>
    </w:lvl>
    <w:lvl w:ilvl="3" w:tentative="1">
      <w:start w:val="1"/>
      <w:numFmt w:val="decimal"/>
      <w:lvlText w:val="%1.%2.%3.%4"/>
      <w:lvlJc w:val="left"/>
      <w:pPr>
        <w:ind w:left="1080" w:hanging="720"/>
      </w:pPr>
    </w:lvl>
    <w:lvl w:ilvl="4" w:tentative="1">
      <w:start w:val="1"/>
      <w:numFmt w:val="decimal"/>
      <w:lvlText w:val="%1.%2.%3.%4.%5"/>
      <w:lvlJc w:val="left"/>
      <w:pPr>
        <w:ind w:left="1440" w:hanging="1080"/>
      </w:pPr>
    </w:lvl>
    <w:lvl w:ilvl="5" w:tentative="1">
      <w:start w:val="1"/>
      <w:numFmt w:val="decimal"/>
      <w:lvlText w:val="%1.%2.%3.%4.%5.%6"/>
      <w:lvlJc w:val="left"/>
      <w:pPr>
        <w:ind w:left="1440" w:hanging="1080"/>
      </w:pPr>
    </w:lvl>
    <w:lvl w:ilvl="6" w:tentative="1">
      <w:start w:val="1"/>
      <w:numFmt w:val="decimal"/>
      <w:lvlText w:val="%1.%2.%3.%4.%5.%6.%7"/>
      <w:lvlJc w:val="left"/>
      <w:pPr>
        <w:ind w:left="1800" w:hanging="1440"/>
      </w:pPr>
    </w:lvl>
    <w:lvl w:ilvl="7" w:tentative="1">
      <w:start w:val="1"/>
      <w:numFmt w:val="decimal"/>
      <w:lvlText w:val="%1.%2.%3.%4.%5.%6.%7.%8"/>
      <w:lvlJc w:val="left"/>
      <w:pPr>
        <w:ind w:left="1800" w:hanging="1440"/>
      </w:pPr>
    </w:lvl>
    <w:lvl w:ilvl="8" w:tentative="1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47" w15:restartNumberingAfterBreak="0">
    <w:nsid w:val="5A2B7D3B"/>
    <w:multiLevelType w:val="hybridMultilevel"/>
    <w:tmpl w:val="90488902"/>
    <w:lvl w:ilvl="0" w:tplc="F06ACC8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A8E3D4D"/>
    <w:multiLevelType w:val="multilevel"/>
    <w:tmpl w:val="933A80F2"/>
    <w:styleLink w:val="a7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hint="default"/>
        <w:color w:val="auto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0" w:firstLine="851"/>
      </w:pPr>
      <w:rPr>
        <w:rFonts w:hint="default"/>
      </w:rPr>
    </w:lvl>
    <w:lvl w:ilvl="2">
      <w:start w:val="1"/>
      <w:numFmt w:val="russianLower"/>
      <w:lvlRestart w:val="0"/>
      <w:suff w:val="space"/>
      <w:lvlText w:val="%3)"/>
      <w:lvlJc w:val="left"/>
      <w:pPr>
        <w:ind w:left="0" w:firstLine="851"/>
      </w:pPr>
      <w:rPr>
        <w:rFonts w:hint="default"/>
      </w:rPr>
    </w:lvl>
    <w:lvl w:ilvl="3">
      <w:start w:val="1"/>
      <w:numFmt w:val="russianLower"/>
      <w:lvlRestart w:val="0"/>
      <w:suff w:val="space"/>
      <w:lvlText w:val="%4)"/>
      <w:lvlJc w:val="left"/>
      <w:pPr>
        <w:ind w:left="0" w:firstLine="851"/>
      </w:pPr>
      <w:rPr>
        <w:rFonts w:hint="default"/>
      </w:rPr>
    </w:lvl>
    <w:lvl w:ilvl="4">
      <w:start w:val="1"/>
      <w:numFmt w:val="russianLower"/>
      <w:lvlRestart w:val="0"/>
      <w:suff w:val="space"/>
      <w:lvlText w:val="%5)"/>
      <w:lvlJc w:val="left"/>
      <w:pPr>
        <w:ind w:left="0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309"/>
        </w:tabs>
        <w:ind w:left="130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669"/>
        </w:tabs>
        <w:ind w:left="16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029"/>
        </w:tabs>
        <w:ind w:left="202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389"/>
        </w:tabs>
        <w:ind w:left="2389" w:hanging="360"/>
      </w:pPr>
      <w:rPr>
        <w:rFonts w:hint="default"/>
      </w:rPr>
    </w:lvl>
  </w:abstractNum>
  <w:abstractNum w:abstractNumId="49" w15:restartNumberingAfterBreak="0">
    <w:nsid w:val="5B5A46AC"/>
    <w:multiLevelType w:val="hybridMultilevel"/>
    <w:tmpl w:val="CDFA6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154C0A"/>
    <w:multiLevelType w:val="hybridMultilevel"/>
    <w:tmpl w:val="26C00524"/>
    <w:lvl w:ilvl="0" w:tplc="E38AD662">
      <w:start w:val="1"/>
      <w:numFmt w:val="decimal"/>
      <w:pStyle w:val="a8"/>
      <w:lvlText w:val="%1."/>
      <w:lvlJc w:val="left"/>
      <w:pPr>
        <w:tabs>
          <w:tab w:val="num" w:pos="360"/>
        </w:tabs>
        <w:ind w:left="360" w:hanging="35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F64C6C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A06EB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00EBD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46A4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0EA13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B6D3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90D35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892115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D1A7A5E"/>
    <w:multiLevelType w:val="hybridMultilevel"/>
    <w:tmpl w:val="90488902"/>
    <w:lvl w:ilvl="0" w:tplc="F06ACC8C">
      <w:start w:val="1"/>
      <w:numFmt w:val="decimal"/>
      <w:lvlText w:val="%1."/>
      <w:lvlJc w:val="left"/>
      <w:pPr>
        <w:ind w:left="56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13F7CEF"/>
    <w:multiLevelType w:val="hybridMultilevel"/>
    <w:tmpl w:val="FC1A1236"/>
    <w:lvl w:ilvl="0" w:tplc="99806DD0">
      <w:start w:val="1"/>
      <w:numFmt w:val="none"/>
      <w:pStyle w:val="Todo"/>
      <w:lvlText w:val="To do"/>
      <w:lvlJc w:val="left"/>
      <w:pPr>
        <w:tabs>
          <w:tab w:val="num" w:pos="1134"/>
        </w:tabs>
        <w:ind w:left="1134" w:hanging="1134"/>
      </w:pPr>
      <w:rPr>
        <w:rFonts w:hint="default"/>
        <w:color w:val="0000FF"/>
      </w:rPr>
    </w:lvl>
    <w:lvl w:ilvl="1" w:tplc="6C2664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5AE5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7E4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087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D12AE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A674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960BE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7A685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39C2C1D"/>
    <w:multiLevelType w:val="hybridMultilevel"/>
    <w:tmpl w:val="ECC85696"/>
    <w:lvl w:ilvl="0" w:tplc="1DCC80FC">
      <w:start w:val="1"/>
      <w:numFmt w:val="bullet"/>
      <w:pStyle w:val="TableCell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AE440D6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4EE9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6EA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161F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007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484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414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9F6B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51069E6"/>
    <w:multiLevelType w:val="hybridMultilevel"/>
    <w:tmpl w:val="0B147A9C"/>
    <w:lvl w:ilvl="0" w:tplc="7E82E0BA">
      <w:start w:val="1"/>
      <w:numFmt w:val="none"/>
      <w:pStyle w:val="Executive"/>
      <w:lvlText w:val="%1Исполнитель"/>
      <w:lvlJc w:val="left"/>
      <w:pPr>
        <w:tabs>
          <w:tab w:val="num" w:pos="1287"/>
        </w:tabs>
        <w:ind w:left="0" w:firstLine="0"/>
      </w:pPr>
      <w:rPr>
        <w:rFonts w:hint="default"/>
        <w:color w:val="800080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6B1A23E5"/>
    <w:multiLevelType w:val="multilevel"/>
    <w:tmpl w:val="E7400004"/>
    <w:styleLink w:val="a9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B26C1D"/>
    <w:multiLevelType w:val="multilevel"/>
    <w:tmpl w:val="6D44395A"/>
    <w:lvl w:ilvl="0">
      <w:start w:val="1"/>
      <w:numFmt w:val="decimal"/>
      <w:lvlText w:val="%1."/>
      <w:lvlJc w:val="left"/>
      <w:pPr>
        <w:tabs>
          <w:tab w:val="num" w:pos="1031"/>
        </w:tabs>
        <w:ind w:left="1031" w:hanging="360"/>
      </w:pPr>
      <w:rPr>
        <w:rFonts w:hint="default"/>
      </w:rPr>
    </w:lvl>
    <w:lvl w:ilvl="1">
      <w:start w:val="1"/>
      <w:numFmt w:val="decimal"/>
      <w:pStyle w:val="26"/>
      <w:lvlText w:val="%1.%2."/>
      <w:lvlJc w:val="left"/>
      <w:pPr>
        <w:tabs>
          <w:tab w:val="num" w:pos="1463"/>
        </w:tabs>
        <w:ind w:left="146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11"/>
        </w:tabs>
        <w:ind w:left="189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31"/>
        </w:tabs>
        <w:ind w:left="239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191"/>
        </w:tabs>
        <w:ind w:left="290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1"/>
        </w:tabs>
        <w:ind w:left="34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1"/>
        </w:tabs>
        <w:ind w:left="391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91"/>
        </w:tabs>
        <w:ind w:left="441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11"/>
        </w:tabs>
        <w:ind w:left="4991" w:hanging="1440"/>
      </w:pPr>
      <w:rPr>
        <w:rFonts w:hint="default"/>
      </w:rPr>
    </w:lvl>
  </w:abstractNum>
  <w:abstractNum w:abstractNumId="57" w15:restartNumberingAfterBreak="0">
    <w:nsid w:val="6C6F34F0"/>
    <w:multiLevelType w:val="hybridMultilevel"/>
    <w:tmpl w:val="12C69DE0"/>
    <w:lvl w:ilvl="0" w:tplc="041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8" w15:restartNumberingAfterBreak="0">
    <w:nsid w:val="6CF70BC1"/>
    <w:multiLevelType w:val="multilevel"/>
    <w:tmpl w:val="EB605EC0"/>
    <w:lvl w:ilvl="0">
      <w:start w:val="1"/>
      <w:numFmt w:val="decimal"/>
      <w:pStyle w:val="a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-1"/>
      <w:lvlText w:val="%1.%2"/>
      <w:lvlJc w:val="left"/>
      <w:pPr>
        <w:tabs>
          <w:tab w:val="num" w:pos="1836"/>
        </w:tabs>
        <w:ind w:left="1836" w:hanging="576"/>
      </w:pPr>
      <w:rPr>
        <w:rFonts w:hint="default"/>
      </w:rPr>
    </w:lvl>
    <w:lvl w:ilvl="2">
      <w:start w:val="1"/>
      <w:numFmt w:val="decimal"/>
      <w:pStyle w:val="211"/>
      <w:lvlText w:val="%1.%2.%3"/>
      <w:lvlJc w:val="left"/>
      <w:pPr>
        <w:tabs>
          <w:tab w:val="num" w:pos="1307"/>
        </w:tabs>
        <w:ind w:left="108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9" w15:restartNumberingAfterBreak="0">
    <w:nsid w:val="6DFA6B51"/>
    <w:multiLevelType w:val="multilevel"/>
    <w:tmpl w:val="7DC8DBF4"/>
    <w:lvl w:ilvl="0">
      <w:start w:val="1"/>
      <w:numFmt w:val="decimal"/>
      <w:pStyle w:val="Heading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60" w15:restartNumberingAfterBreak="0">
    <w:nsid w:val="6EC01BB7"/>
    <w:multiLevelType w:val="hybridMultilevel"/>
    <w:tmpl w:val="035E9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01F1678"/>
    <w:multiLevelType w:val="hybridMultilevel"/>
    <w:tmpl w:val="3FE008A4"/>
    <w:lvl w:ilvl="0" w:tplc="AD504C52">
      <w:start w:val="1"/>
      <w:numFmt w:val="bullet"/>
      <w:lvlText w:val=""/>
      <w:lvlJc w:val="left"/>
      <w:pPr>
        <w:tabs>
          <w:tab w:val="num" w:pos="2279"/>
        </w:tabs>
        <w:ind w:left="2279" w:hanging="360"/>
      </w:pPr>
      <w:rPr>
        <w:rFonts w:ascii="Symbol" w:hAnsi="Symbol" w:hint="default"/>
      </w:rPr>
    </w:lvl>
    <w:lvl w:ilvl="1" w:tplc="5D8414C4">
      <w:start w:val="1"/>
      <w:numFmt w:val="bullet"/>
      <w:pStyle w:val="-"/>
      <w:lvlText w:val="­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1CBEE45A">
      <w:start w:val="1"/>
      <w:numFmt w:val="bullet"/>
      <w:pStyle w:val="ab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2E9A3E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ADE817B2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EDE7DC2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6582562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70A0429A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5ADC18EA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2CF5184"/>
    <w:multiLevelType w:val="hybridMultilevel"/>
    <w:tmpl w:val="32649F8A"/>
    <w:lvl w:ilvl="0" w:tplc="BA1081BA">
      <w:start w:val="1"/>
      <w:numFmt w:val="bullet"/>
      <w:pStyle w:val="ac"/>
      <w:lvlText w:val=""/>
      <w:lvlJc w:val="left"/>
      <w:pPr>
        <w:tabs>
          <w:tab w:val="num" w:pos="1622"/>
        </w:tabs>
        <w:ind w:left="1622" w:hanging="545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75E93741"/>
    <w:multiLevelType w:val="hybridMultilevel"/>
    <w:tmpl w:val="CD6087B6"/>
    <w:lvl w:ilvl="0" w:tplc="19DEDA86">
      <w:start w:val="1"/>
      <w:numFmt w:val="russianLower"/>
      <w:pStyle w:val="ListAlfa"/>
      <w:lvlText w:val="%1)"/>
      <w:lvlJc w:val="left"/>
      <w:pPr>
        <w:ind w:left="1854" w:hanging="360"/>
      </w:pPr>
      <w:rPr>
        <w:rFonts w:hint="default"/>
      </w:rPr>
    </w:lvl>
    <w:lvl w:ilvl="1" w:tplc="C9F40EEA" w:tentative="1">
      <w:start w:val="1"/>
      <w:numFmt w:val="lowerLetter"/>
      <w:lvlText w:val="%2."/>
      <w:lvlJc w:val="left"/>
      <w:pPr>
        <w:ind w:left="2574" w:hanging="360"/>
      </w:pPr>
    </w:lvl>
    <w:lvl w:ilvl="2" w:tplc="9DFA0628" w:tentative="1">
      <w:start w:val="1"/>
      <w:numFmt w:val="lowerRoman"/>
      <w:lvlText w:val="%3."/>
      <w:lvlJc w:val="right"/>
      <w:pPr>
        <w:ind w:left="3294" w:hanging="180"/>
      </w:pPr>
    </w:lvl>
    <w:lvl w:ilvl="3" w:tplc="88848F62" w:tentative="1">
      <w:start w:val="1"/>
      <w:numFmt w:val="decimal"/>
      <w:lvlText w:val="%4."/>
      <w:lvlJc w:val="left"/>
      <w:pPr>
        <w:ind w:left="4014" w:hanging="360"/>
      </w:pPr>
    </w:lvl>
    <w:lvl w:ilvl="4" w:tplc="0EEE1A70" w:tentative="1">
      <w:start w:val="1"/>
      <w:numFmt w:val="lowerLetter"/>
      <w:lvlText w:val="%5."/>
      <w:lvlJc w:val="left"/>
      <w:pPr>
        <w:ind w:left="4734" w:hanging="360"/>
      </w:pPr>
    </w:lvl>
    <w:lvl w:ilvl="5" w:tplc="912E3A04" w:tentative="1">
      <w:start w:val="1"/>
      <w:numFmt w:val="lowerRoman"/>
      <w:lvlText w:val="%6."/>
      <w:lvlJc w:val="right"/>
      <w:pPr>
        <w:ind w:left="5454" w:hanging="180"/>
      </w:pPr>
    </w:lvl>
    <w:lvl w:ilvl="6" w:tplc="0D12ADDE" w:tentative="1">
      <w:start w:val="1"/>
      <w:numFmt w:val="decimal"/>
      <w:lvlText w:val="%7."/>
      <w:lvlJc w:val="left"/>
      <w:pPr>
        <w:ind w:left="6174" w:hanging="360"/>
      </w:pPr>
    </w:lvl>
    <w:lvl w:ilvl="7" w:tplc="90A6AE26" w:tentative="1">
      <w:start w:val="1"/>
      <w:numFmt w:val="lowerLetter"/>
      <w:lvlText w:val="%8."/>
      <w:lvlJc w:val="left"/>
      <w:pPr>
        <w:ind w:left="6894" w:hanging="360"/>
      </w:pPr>
    </w:lvl>
    <w:lvl w:ilvl="8" w:tplc="604CC100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4" w15:restartNumberingAfterBreak="0">
    <w:nsid w:val="780D5142"/>
    <w:multiLevelType w:val="hybridMultilevel"/>
    <w:tmpl w:val="CD1C5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C692698"/>
    <w:multiLevelType w:val="hybridMultilevel"/>
    <w:tmpl w:val="7BCEF28E"/>
    <w:lvl w:ilvl="0" w:tplc="C518AEEC">
      <w:start w:val="1"/>
      <w:numFmt w:val="bullet"/>
      <w:pStyle w:val="16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7CC09F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8CAAB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F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6E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2CB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EE21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2B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2EE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19"/>
  </w:num>
  <w:num w:numId="4">
    <w:abstractNumId w:val="31"/>
  </w:num>
  <w:num w:numId="5">
    <w:abstractNumId w:val="7"/>
  </w:num>
  <w:num w:numId="6">
    <w:abstractNumId w:val="60"/>
  </w:num>
  <w:num w:numId="7">
    <w:abstractNumId w:val="64"/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8"/>
  </w:num>
  <w:num w:numId="10">
    <w:abstractNumId w:val="56"/>
  </w:num>
  <w:num w:numId="11">
    <w:abstractNumId w:val="26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45"/>
  </w:num>
  <w:num w:numId="17">
    <w:abstractNumId w:val="2"/>
  </w:num>
  <w:num w:numId="18">
    <w:abstractNumId w:val="1"/>
  </w:num>
  <w:num w:numId="19">
    <w:abstractNumId w:val="0"/>
  </w:num>
  <w:num w:numId="20">
    <w:abstractNumId w:val="52"/>
  </w:num>
  <w:num w:numId="21">
    <w:abstractNumId w:val="15"/>
  </w:num>
  <w:num w:numId="22">
    <w:abstractNumId w:val="33"/>
  </w:num>
  <w:num w:numId="23">
    <w:abstractNumId w:val="44"/>
  </w:num>
  <w:num w:numId="24">
    <w:abstractNumId w:val="40"/>
  </w:num>
  <w:num w:numId="25">
    <w:abstractNumId w:val="53"/>
  </w:num>
  <w:num w:numId="26">
    <w:abstractNumId w:val="29"/>
  </w:num>
  <w:num w:numId="27">
    <w:abstractNumId w:val="54"/>
  </w:num>
  <w:num w:numId="28">
    <w:abstractNumId w:val="23"/>
  </w:num>
  <w:num w:numId="29">
    <w:abstractNumId w:val="58"/>
  </w:num>
  <w:num w:numId="30">
    <w:abstractNumId w:val="38"/>
  </w:num>
  <w:num w:numId="31">
    <w:abstractNumId w:val="41"/>
  </w:num>
  <w:num w:numId="32">
    <w:abstractNumId w:val="63"/>
  </w:num>
  <w:num w:numId="33">
    <w:abstractNumId w:val="35"/>
  </w:num>
  <w:num w:numId="34">
    <w:abstractNumId w:val="32"/>
  </w:num>
  <w:num w:numId="35">
    <w:abstractNumId w:val="18"/>
  </w:num>
  <w:num w:numId="36">
    <w:abstractNumId w:val="62"/>
  </w:num>
  <w:num w:numId="37">
    <w:abstractNumId w:val="61"/>
  </w:num>
  <w:num w:numId="38">
    <w:abstractNumId w:val="20"/>
  </w:num>
  <w:num w:numId="39">
    <w:abstractNumId w:val="16"/>
  </w:num>
  <w:num w:numId="40">
    <w:abstractNumId w:val="17"/>
  </w:num>
  <w:num w:numId="41">
    <w:abstractNumId w:val="10"/>
  </w:num>
  <w:num w:numId="42">
    <w:abstractNumId w:val="48"/>
  </w:num>
  <w:num w:numId="43">
    <w:abstractNumId w:val="25"/>
  </w:num>
  <w:num w:numId="44">
    <w:abstractNumId w:val="12"/>
  </w:num>
  <w:num w:numId="45">
    <w:abstractNumId w:val="65"/>
  </w:num>
  <w:num w:numId="46">
    <w:abstractNumId w:val="30"/>
  </w:num>
  <w:num w:numId="47">
    <w:abstractNumId w:val="13"/>
  </w:num>
  <w:num w:numId="48">
    <w:abstractNumId w:val="36"/>
  </w:num>
  <w:num w:numId="49">
    <w:abstractNumId w:val="55"/>
  </w:num>
  <w:num w:numId="50">
    <w:abstractNumId w:val="9"/>
  </w:num>
  <w:num w:numId="51">
    <w:abstractNumId w:val="11"/>
  </w:num>
  <w:num w:numId="52">
    <w:abstractNumId w:val="22"/>
  </w:num>
  <w:num w:numId="53">
    <w:abstractNumId w:val="50"/>
  </w:num>
  <w:num w:numId="54">
    <w:abstractNumId w:val="37"/>
  </w:num>
  <w:num w:numId="55">
    <w:abstractNumId w:val="39"/>
  </w:num>
  <w:num w:numId="56">
    <w:abstractNumId w:val="43"/>
  </w:num>
  <w:num w:numId="57">
    <w:abstractNumId w:val="34"/>
  </w:num>
  <w:num w:numId="58">
    <w:abstractNumId w:val="59"/>
  </w:num>
  <w:num w:numId="59">
    <w:abstractNumId w:val="27"/>
  </w:num>
  <w:num w:numId="60">
    <w:abstractNumId w:val="57"/>
  </w:num>
  <w:num w:numId="61">
    <w:abstractNumId w:val="49"/>
  </w:num>
  <w:num w:numId="62">
    <w:abstractNumId w:val="24"/>
  </w:num>
  <w:num w:numId="63">
    <w:abstractNumId w:val="51"/>
  </w:num>
  <w:num w:numId="64">
    <w:abstractNumId w:val="47"/>
  </w:num>
  <w:num w:numId="65">
    <w:abstractNumId w:val="46"/>
  </w:num>
  <w:num w:numId="66">
    <w:abstractNumId w:val="21"/>
  </w:num>
  <w:num w:numId="67">
    <w:abstractNumId w:val="42"/>
  </w:num>
  <w:num w:numId="68">
    <w:abstractNumId w:val="21"/>
  </w:num>
  <w:num w:numId="69">
    <w:abstractNumId w:val="21"/>
  </w:num>
  <w:num w:numId="70">
    <w:abstractNumId w:val="8"/>
  </w:num>
  <w:numIdMacAtCleanup w:val="6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ердюкова Елена Викторовна">
    <w15:presenceInfo w15:providerId="AD" w15:userId="S-1-5-21-1076010978-4204841227-2032485806-29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97"/>
    <w:rsid w:val="0000648A"/>
    <w:rsid w:val="0002592C"/>
    <w:rsid w:val="00060AD0"/>
    <w:rsid w:val="000731C7"/>
    <w:rsid w:val="000A23C2"/>
    <w:rsid w:val="000E13CA"/>
    <w:rsid w:val="000E7827"/>
    <w:rsid w:val="00104956"/>
    <w:rsid w:val="001067EF"/>
    <w:rsid w:val="0012234B"/>
    <w:rsid w:val="00137F10"/>
    <w:rsid w:val="001600BC"/>
    <w:rsid w:val="0016558C"/>
    <w:rsid w:val="00166516"/>
    <w:rsid w:val="001733D1"/>
    <w:rsid w:val="00197B7F"/>
    <w:rsid w:val="001F0E3E"/>
    <w:rsid w:val="0023198C"/>
    <w:rsid w:val="002635EC"/>
    <w:rsid w:val="002650C9"/>
    <w:rsid w:val="00280357"/>
    <w:rsid w:val="002C60E7"/>
    <w:rsid w:val="002C680F"/>
    <w:rsid w:val="002D70CB"/>
    <w:rsid w:val="002E1DDF"/>
    <w:rsid w:val="002F3921"/>
    <w:rsid w:val="00313457"/>
    <w:rsid w:val="00357D42"/>
    <w:rsid w:val="00380E87"/>
    <w:rsid w:val="00396B6E"/>
    <w:rsid w:val="003A3C45"/>
    <w:rsid w:val="003A42D1"/>
    <w:rsid w:val="003C7A2D"/>
    <w:rsid w:val="003D2A9D"/>
    <w:rsid w:val="00410F44"/>
    <w:rsid w:val="004128B6"/>
    <w:rsid w:val="004147D3"/>
    <w:rsid w:val="004256F4"/>
    <w:rsid w:val="00444B6A"/>
    <w:rsid w:val="00453CFF"/>
    <w:rsid w:val="004569E9"/>
    <w:rsid w:val="00456EFF"/>
    <w:rsid w:val="0048509B"/>
    <w:rsid w:val="004B198D"/>
    <w:rsid w:val="004C1FD5"/>
    <w:rsid w:val="004C314C"/>
    <w:rsid w:val="004D5652"/>
    <w:rsid w:val="004E36DB"/>
    <w:rsid w:val="004F2E4B"/>
    <w:rsid w:val="00500B2F"/>
    <w:rsid w:val="00502501"/>
    <w:rsid w:val="0051187E"/>
    <w:rsid w:val="00520A49"/>
    <w:rsid w:val="005250D6"/>
    <w:rsid w:val="00546DD7"/>
    <w:rsid w:val="00552628"/>
    <w:rsid w:val="00571DFB"/>
    <w:rsid w:val="005C0DDF"/>
    <w:rsid w:val="006106BE"/>
    <w:rsid w:val="00614C38"/>
    <w:rsid w:val="00627DB8"/>
    <w:rsid w:val="00673EED"/>
    <w:rsid w:val="0068130B"/>
    <w:rsid w:val="006A0A99"/>
    <w:rsid w:val="006B5008"/>
    <w:rsid w:val="006C1883"/>
    <w:rsid w:val="006D45DF"/>
    <w:rsid w:val="006E119B"/>
    <w:rsid w:val="006E3B4D"/>
    <w:rsid w:val="006E57F5"/>
    <w:rsid w:val="006F0F4D"/>
    <w:rsid w:val="00723B3F"/>
    <w:rsid w:val="00723C69"/>
    <w:rsid w:val="00724261"/>
    <w:rsid w:val="00751377"/>
    <w:rsid w:val="00763D86"/>
    <w:rsid w:val="0078314E"/>
    <w:rsid w:val="007A2E94"/>
    <w:rsid w:val="007B1866"/>
    <w:rsid w:val="007E51E2"/>
    <w:rsid w:val="007F03C3"/>
    <w:rsid w:val="007F066C"/>
    <w:rsid w:val="00820883"/>
    <w:rsid w:val="008277E9"/>
    <w:rsid w:val="00831B47"/>
    <w:rsid w:val="008378A9"/>
    <w:rsid w:val="00850CCF"/>
    <w:rsid w:val="0087573A"/>
    <w:rsid w:val="00875EE4"/>
    <w:rsid w:val="008B5722"/>
    <w:rsid w:val="008E73A2"/>
    <w:rsid w:val="008F6BE8"/>
    <w:rsid w:val="009149A8"/>
    <w:rsid w:val="00981ECA"/>
    <w:rsid w:val="00982829"/>
    <w:rsid w:val="00987F92"/>
    <w:rsid w:val="00995D32"/>
    <w:rsid w:val="00995E5E"/>
    <w:rsid w:val="009F2C1D"/>
    <w:rsid w:val="00A40103"/>
    <w:rsid w:val="00A51E27"/>
    <w:rsid w:val="00A659D6"/>
    <w:rsid w:val="00A87826"/>
    <w:rsid w:val="00AA306C"/>
    <w:rsid w:val="00AC59FA"/>
    <w:rsid w:val="00AF4498"/>
    <w:rsid w:val="00B10277"/>
    <w:rsid w:val="00B14F59"/>
    <w:rsid w:val="00B23415"/>
    <w:rsid w:val="00B32B88"/>
    <w:rsid w:val="00B42D96"/>
    <w:rsid w:val="00B61AE5"/>
    <w:rsid w:val="00B74F35"/>
    <w:rsid w:val="00B8251A"/>
    <w:rsid w:val="00BA18C8"/>
    <w:rsid w:val="00BA641B"/>
    <w:rsid w:val="00BB5BAD"/>
    <w:rsid w:val="00BD0F59"/>
    <w:rsid w:val="00BD1289"/>
    <w:rsid w:val="00C16FE9"/>
    <w:rsid w:val="00C22400"/>
    <w:rsid w:val="00C35A1B"/>
    <w:rsid w:val="00C45053"/>
    <w:rsid w:val="00C459B4"/>
    <w:rsid w:val="00C70607"/>
    <w:rsid w:val="00C75C95"/>
    <w:rsid w:val="00C8126C"/>
    <w:rsid w:val="00CA5609"/>
    <w:rsid w:val="00CB4F30"/>
    <w:rsid w:val="00CB5E98"/>
    <w:rsid w:val="00CB5F07"/>
    <w:rsid w:val="00CC3525"/>
    <w:rsid w:val="00CC435C"/>
    <w:rsid w:val="00CC75A5"/>
    <w:rsid w:val="00CD264D"/>
    <w:rsid w:val="00CD77B3"/>
    <w:rsid w:val="00CE3511"/>
    <w:rsid w:val="00CE6503"/>
    <w:rsid w:val="00CE6583"/>
    <w:rsid w:val="00D113F7"/>
    <w:rsid w:val="00D14713"/>
    <w:rsid w:val="00D14B92"/>
    <w:rsid w:val="00D1631F"/>
    <w:rsid w:val="00D3553D"/>
    <w:rsid w:val="00D461E7"/>
    <w:rsid w:val="00D46C2A"/>
    <w:rsid w:val="00D57D9A"/>
    <w:rsid w:val="00D748E1"/>
    <w:rsid w:val="00D76A17"/>
    <w:rsid w:val="00DB40AC"/>
    <w:rsid w:val="00E30A7C"/>
    <w:rsid w:val="00E32072"/>
    <w:rsid w:val="00E43195"/>
    <w:rsid w:val="00E51383"/>
    <w:rsid w:val="00E60497"/>
    <w:rsid w:val="00E65E07"/>
    <w:rsid w:val="00EC7ECC"/>
    <w:rsid w:val="00ED4510"/>
    <w:rsid w:val="00EE30BA"/>
    <w:rsid w:val="00EF151B"/>
    <w:rsid w:val="00F10694"/>
    <w:rsid w:val="00F579F7"/>
    <w:rsid w:val="00F62CC5"/>
    <w:rsid w:val="00F6653B"/>
    <w:rsid w:val="00F762AB"/>
    <w:rsid w:val="00FC06E0"/>
    <w:rsid w:val="00FC4040"/>
    <w:rsid w:val="00FC42A8"/>
    <w:rsid w:val="00FC5680"/>
    <w:rsid w:val="00FD2C2F"/>
    <w:rsid w:val="00FE072B"/>
    <w:rsid w:val="00FF075E"/>
    <w:rsid w:val="00FF456C"/>
    <w:rsid w:val="00FF6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36C386-4806-486C-A725-6E7E1FEF1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 w:qFormat="1"/>
    <w:lsdException w:name="List 3" w:semiHidden="1" w:unhideWhenUsed="1" w:qFormat="1"/>
    <w:lsdException w:name="List 4" w:semiHidden="1" w:unhideWhenUsed="1" w:qFormat="1"/>
    <w:lsdException w:name="List 5" w:semiHidden="1" w:unhideWhenUsed="1" w:qFormat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iPriority="0" w:unhideWhenUsed="1"/>
    <w:lsdException w:name="List Continue 5" w:semiHidden="1" w:uiPriority="0" w:unhideWhenUsed="1"/>
    <w:lsdException w:name="Message Header" w:semiHidden="1" w:uiPriority="0" w:unhideWhenUsed="1"/>
    <w:lsdException w:name="Subtitle" w:uiPriority="0" w:qFormat="1"/>
    <w:lsdException w:name="Salutation" w:semiHidden="1" w:uiPriority="0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iPriority="0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d">
    <w:name w:val="Normal"/>
    <w:qFormat/>
    <w:rsid w:val="001733D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3">
    <w:name w:val="heading 1"/>
    <w:aliases w:val="H1,Document Header1,Заголовок 1 Знак2 Знак,Заголовок 1 Знак1 Знак Знак,Заголовок 1 Знак Знак Знак Знак,Заголовок 1 Знак Знак1 Знак Знак,Заголовок 1 Знак Знак2 Знак,Заголовок 1 Знак1 Знак1,Заголовок 1 Знак Знак Знак1,Заголовок 1 Знак Знак,c"/>
    <w:basedOn w:val="ad"/>
    <w:next w:val="ad"/>
    <w:link w:val="15"/>
    <w:qFormat/>
    <w:rsid w:val="00AA306C"/>
    <w:pPr>
      <w:keepNext/>
      <w:keepLines/>
      <w:pageBreakBefore/>
      <w:widowControl/>
      <w:numPr>
        <w:numId w:val="1"/>
      </w:numPr>
      <w:autoSpaceDE/>
      <w:autoSpaceDN/>
      <w:adjustRightInd/>
      <w:spacing w:before="480" w:after="120"/>
      <w:outlineLvl w:val="0"/>
    </w:pPr>
    <w:rPr>
      <w:rFonts w:ascii="Arial" w:hAnsi="Arial"/>
      <w:b/>
      <w:caps/>
      <w:sz w:val="24"/>
      <w:szCs w:val="24"/>
      <w:lang w:val="x-none" w:eastAsia="x-none"/>
    </w:rPr>
  </w:style>
  <w:style w:type="paragraph" w:styleId="22">
    <w:name w:val="heading 2"/>
    <w:aliases w:val="H2,h2,Numbered text 3,2,Reset numbering,2 headline,h,headline,Заголовок 2 Знак1,Заголовок 2 Знак Знак,H2 Знак Знак,h2 Знак Знак,H2 Знак1,Numbered text 3 Знак1,2 headline Знак,h Знак,headline Знак,h2 Знак1,HD2,GP_H2,H21,H22,H23,H24,H25,H26"/>
    <w:basedOn w:val="ad"/>
    <w:next w:val="ad"/>
    <w:link w:val="27"/>
    <w:qFormat/>
    <w:rsid w:val="00AA306C"/>
    <w:pPr>
      <w:keepNext/>
      <w:widowControl/>
      <w:numPr>
        <w:ilvl w:val="1"/>
        <w:numId w:val="1"/>
      </w:numPr>
      <w:autoSpaceDE/>
      <w:autoSpaceDN/>
      <w:adjustRightInd/>
      <w:spacing w:before="240" w:after="120"/>
      <w:outlineLvl w:val="1"/>
    </w:pPr>
    <w:rPr>
      <w:rFonts w:ascii="Arial" w:hAnsi="Arial"/>
      <w:b/>
      <w:sz w:val="24"/>
      <w:lang w:val="x-none" w:eastAsia="x-none"/>
    </w:rPr>
  </w:style>
  <w:style w:type="paragraph" w:styleId="32">
    <w:name w:val="heading 3"/>
    <w:aliases w:val="H3,heading 3,h3,H31,H32,H33,H34,H35,H311,H321,H36,H37,H38,H39,H310,H312,H313,H314,H315,H316,H317,H318,H319,H320,H322,H323,H3110,H3111,H324,H325,H326,H327,H328,H329,H330,H331,H332,H341,H351,H361,H371,H3121,H381,H391,H3131,H3101,H3141,Заголово"/>
    <w:basedOn w:val="ad"/>
    <w:next w:val="ad"/>
    <w:link w:val="36"/>
    <w:qFormat/>
    <w:rsid w:val="00AA306C"/>
    <w:pPr>
      <w:keepNext/>
      <w:widowControl/>
      <w:numPr>
        <w:ilvl w:val="2"/>
        <w:numId w:val="1"/>
      </w:numPr>
      <w:autoSpaceDE/>
      <w:autoSpaceDN/>
      <w:adjustRightInd/>
      <w:spacing w:before="240" w:after="120"/>
      <w:jc w:val="both"/>
      <w:outlineLvl w:val="2"/>
    </w:pPr>
    <w:rPr>
      <w:b/>
      <w:sz w:val="24"/>
      <w:lang w:val="x-none" w:eastAsia="x-none"/>
    </w:rPr>
  </w:style>
  <w:style w:type="paragraph" w:styleId="42">
    <w:name w:val="heading 4"/>
    <w:aliases w:val="H4,heading 4,Заголовок 4 (Приложение),Level 2 - a,Параграф,Level 3,1.1. Заголовок 4,H41,H42,H411,H43,H44,H412,H421,H4111,GP_H4,4,I4,l4,heading4,I41,41,l41,heading41,(Shift Ctrl 4),Titre 41,t4.T4,4heading,a.,4 dash,d,4 dash1,d1,31,h41,a.1,d2"/>
    <w:basedOn w:val="ad"/>
    <w:next w:val="ad"/>
    <w:link w:val="44"/>
    <w:qFormat/>
    <w:rsid w:val="00AA306C"/>
    <w:pPr>
      <w:keepNext/>
      <w:widowControl/>
      <w:numPr>
        <w:ilvl w:val="3"/>
        <w:numId w:val="1"/>
      </w:numPr>
      <w:autoSpaceDE/>
      <w:autoSpaceDN/>
      <w:adjustRightInd/>
      <w:spacing w:before="120" w:line="360" w:lineRule="auto"/>
      <w:outlineLvl w:val="3"/>
    </w:pPr>
    <w:rPr>
      <w:b/>
      <w:i/>
      <w:sz w:val="24"/>
      <w:szCs w:val="24"/>
      <w:lang w:val="x-none" w:eastAsia="x-none"/>
    </w:rPr>
  </w:style>
  <w:style w:type="paragraph" w:styleId="51">
    <w:name w:val="heading 5"/>
    <w:aliases w:val="H5,H51,H52,H511,H53,H54,H55,H56,H512,H521,H5111,Подзадача 5 уровень,PIM 5,5,ITT t5,PA Pico Section"/>
    <w:basedOn w:val="ad"/>
    <w:next w:val="ad"/>
    <w:link w:val="54"/>
    <w:qFormat/>
    <w:rsid w:val="00AA306C"/>
    <w:pPr>
      <w:keepNext/>
      <w:widowControl/>
      <w:numPr>
        <w:ilvl w:val="4"/>
        <w:numId w:val="1"/>
      </w:numPr>
      <w:autoSpaceDE/>
      <w:autoSpaceDN/>
      <w:adjustRightInd/>
      <w:spacing w:before="60" w:line="312" w:lineRule="auto"/>
      <w:jc w:val="both"/>
      <w:outlineLvl w:val="4"/>
    </w:pPr>
    <w:rPr>
      <w:b/>
      <w:bCs/>
      <w:i/>
      <w:iCs/>
      <w:sz w:val="22"/>
      <w:szCs w:val="22"/>
      <w:lang w:val="x-none" w:eastAsia="x-none"/>
    </w:rPr>
  </w:style>
  <w:style w:type="paragraph" w:styleId="6">
    <w:name w:val="heading 6"/>
    <w:aliases w:val="H6,H61,H62,H611,H63,H64,H612,H621,H6111,PIM 6"/>
    <w:basedOn w:val="51"/>
    <w:next w:val="ae"/>
    <w:link w:val="61"/>
    <w:qFormat/>
    <w:rsid w:val="00AA306C"/>
    <w:pPr>
      <w:keepLines/>
      <w:numPr>
        <w:ilvl w:val="5"/>
      </w:numPr>
      <w:tabs>
        <w:tab w:val="left" w:pos="1701"/>
      </w:tabs>
      <w:suppressAutoHyphens/>
      <w:spacing w:line="240" w:lineRule="auto"/>
      <w:jc w:val="left"/>
      <w:outlineLvl w:val="5"/>
    </w:pPr>
    <w:rPr>
      <w:bCs w:val="0"/>
      <w:iCs w:val="0"/>
      <w:kern w:val="28"/>
    </w:rPr>
  </w:style>
  <w:style w:type="paragraph" w:styleId="7">
    <w:name w:val="heading 7"/>
    <w:aliases w:val="H7,PIM 7"/>
    <w:basedOn w:val="6"/>
    <w:next w:val="ae"/>
    <w:link w:val="71"/>
    <w:qFormat/>
    <w:rsid w:val="00AA306C"/>
    <w:pPr>
      <w:numPr>
        <w:ilvl w:val="6"/>
      </w:numPr>
      <w:outlineLvl w:val="6"/>
    </w:pPr>
    <w:rPr>
      <w:sz w:val="24"/>
      <w:szCs w:val="24"/>
    </w:rPr>
  </w:style>
  <w:style w:type="paragraph" w:styleId="8">
    <w:name w:val="heading 8"/>
    <w:aliases w:val="H8"/>
    <w:basedOn w:val="ad"/>
    <w:next w:val="ad"/>
    <w:link w:val="80"/>
    <w:qFormat/>
    <w:rsid w:val="00AA306C"/>
    <w:pPr>
      <w:keepNext/>
      <w:widowControl/>
      <w:numPr>
        <w:ilvl w:val="7"/>
        <w:numId w:val="1"/>
      </w:numPr>
      <w:autoSpaceDE/>
      <w:autoSpaceDN/>
      <w:adjustRightInd/>
      <w:spacing w:before="60" w:line="276" w:lineRule="auto"/>
      <w:jc w:val="both"/>
      <w:outlineLvl w:val="7"/>
    </w:pPr>
    <w:rPr>
      <w:b/>
      <w:iCs/>
      <w:sz w:val="24"/>
      <w:szCs w:val="24"/>
      <w:lang w:val="x-none" w:eastAsia="x-none"/>
    </w:rPr>
  </w:style>
  <w:style w:type="paragraph" w:styleId="9">
    <w:name w:val="heading 9"/>
    <w:aliases w:val="H9"/>
    <w:basedOn w:val="ad"/>
    <w:next w:val="ae"/>
    <w:link w:val="90"/>
    <w:qFormat/>
    <w:rsid w:val="00AA306C"/>
    <w:pPr>
      <w:keepNext/>
      <w:keepLines/>
      <w:pageBreakBefore/>
      <w:widowControl/>
      <w:numPr>
        <w:ilvl w:val="8"/>
        <w:numId w:val="1"/>
      </w:numPr>
      <w:autoSpaceDE/>
      <w:autoSpaceDN/>
      <w:adjustRightInd/>
      <w:spacing w:before="480" w:after="120"/>
      <w:jc w:val="right"/>
      <w:outlineLvl w:val="8"/>
    </w:pPr>
    <w:rPr>
      <w:rFonts w:ascii="Arial" w:hAnsi="Arial"/>
      <w:b/>
      <w:caps/>
      <w:sz w:val="24"/>
      <w:szCs w:val="24"/>
      <w:lang w:val="x-none" w:eastAsia="x-none"/>
    </w:rPr>
  </w:style>
  <w:style w:type="character" w:default="1" w:styleId="af">
    <w:name w:val="Default Paragraph Font"/>
    <w:uiPriority w:val="1"/>
    <w:semiHidden/>
    <w:unhideWhenUsed/>
  </w:style>
  <w:style w:type="table" w:default="1" w:styleId="a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1">
    <w:name w:val="No List"/>
    <w:uiPriority w:val="99"/>
    <w:semiHidden/>
    <w:unhideWhenUsed/>
  </w:style>
  <w:style w:type="paragraph" w:styleId="af2">
    <w:name w:val="List Paragraph"/>
    <w:aliases w:val="Нумерованый список,List Paragraph1,1,Абзац маркированнный,ПАРАГРАФ,Table-Normal,RSHB_Table-Normal,Абзац списка2,AC List 01,Нумерованный спиков,Абзац списка не нумерованный,Подпись рисунка,Заголовок_3,Bullet List,FooterText,numbered,Абзац1"/>
    <w:basedOn w:val="ad"/>
    <w:link w:val="af3"/>
    <w:uiPriority w:val="34"/>
    <w:qFormat/>
    <w:rsid w:val="001733D1"/>
    <w:pPr>
      <w:ind w:left="720"/>
      <w:contextualSpacing/>
    </w:pPr>
  </w:style>
  <w:style w:type="character" w:customStyle="1" w:styleId="af3">
    <w:name w:val="Абзац списка Знак"/>
    <w:aliases w:val="Нумерованый список Знак,List Paragraph1 Знак,1 Знак,Абзац маркированнный Знак,ПАРАГРАФ Знак,Table-Normal Знак,RSHB_Table-Normal Знак,Абзац списка2 Знак,AC List 01 Знак,Нумерованный спиков Знак,Абзац списка не нумерованный Знак"/>
    <w:link w:val="af2"/>
    <w:uiPriority w:val="34"/>
    <w:qFormat/>
    <w:locked/>
    <w:rsid w:val="001733D1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4">
    <w:name w:val="Table Grid"/>
    <w:basedOn w:val="af0"/>
    <w:rsid w:val="00173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d"/>
    <w:link w:val="af6"/>
    <w:semiHidden/>
    <w:unhideWhenUsed/>
    <w:rsid w:val="00B42D96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f"/>
    <w:link w:val="af5"/>
    <w:uiPriority w:val="99"/>
    <w:semiHidden/>
    <w:rsid w:val="00B42D9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7">
    <w:name w:val="Титульный текст справа"/>
    <w:basedOn w:val="ad"/>
    <w:link w:val="af8"/>
    <w:qFormat/>
    <w:rsid w:val="00AA306C"/>
    <w:pPr>
      <w:widowControl/>
      <w:autoSpaceDE/>
      <w:autoSpaceDN/>
      <w:adjustRightInd/>
      <w:spacing w:line="276" w:lineRule="auto"/>
      <w:jc w:val="right"/>
    </w:pPr>
    <w:rPr>
      <w:sz w:val="24"/>
      <w:szCs w:val="24"/>
    </w:rPr>
  </w:style>
  <w:style w:type="character" w:customStyle="1" w:styleId="af8">
    <w:name w:val="Титульный текст справа Знак"/>
    <w:basedOn w:val="af"/>
    <w:link w:val="af7"/>
    <w:rsid w:val="00AA30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pt13">
    <w:name w:val="Стиль Стиль по центру + 13 pt Междустр.интервал:  множитель 13 ин"/>
    <w:basedOn w:val="ad"/>
    <w:rsid w:val="00AA306C"/>
    <w:pPr>
      <w:widowControl/>
      <w:autoSpaceDE/>
      <w:autoSpaceDN/>
      <w:adjustRightInd/>
      <w:spacing w:line="312" w:lineRule="auto"/>
      <w:jc w:val="center"/>
    </w:pPr>
    <w:rPr>
      <w:rFonts w:eastAsia="Calibri"/>
      <w:sz w:val="24"/>
    </w:rPr>
  </w:style>
  <w:style w:type="character" w:customStyle="1" w:styleId="15">
    <w:name w:val="Заголовок 1 Знак"/>
    <w:aliases w:val="H1 Знак,Document Header1 Знак,Заголовок 1 Знак2 Знак Знак,Заголовок 1 Знак1 Знак Знак Знак,Заголовок 1 Знак Знак Знак Знак Знак,Заголовок 1 Знак Знак1 Знак Знак Знак,Заголовок 1 Знак Знак2 Знак Знак,Заголовок 1 Знак1 Знак1 Знак,c Знак"/>
    <w:basedOn w:val="af"/>
    <w:link w:val="13"/>
    <w:rsid w:val="00AA30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character" w:customStyle="1" w:styleId="27">
    <w:name w:val="Заголовок 2 Знак"/>
    <w:aliases w:val="H2 Знак,h2 Знак,Numbered text 3 Знак,2 Знак,Reset numbering Знак,2 headline Знак1,h Знак1,headline Знак1,Заголовок 2 Знак1 Знак,Заголовок 2 Знак Знак Знак,H2 Знак Знак Знак,h2 Знак Знак Знак,H2 Знак1 Знак,Numbered text 3 Знак1 Знак"/>
    <w:basedOn w:val="af"/>
    <w:link w:val="22"/>
    <w:rsid w:val="00AA30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36">
    <w:name w:val="Заголовок 3 Знак"/>
    <w:aliases w:val="H3 Знак,heading 3 Знак,h3 Знак,H31 Знак,H32 Знак,H33 Знак,H34 Знак,H35 Знак,H311 Знак,H321 Знак,H36 Знак,H37 Знак,H38 Знак,H39 Знак,H310 Знак,H312 Знак,H313 Знак,H314 Знак,H315 Знак,H316 Знак,H317 Знак,H318 Знак,H319 Знак,H320 Знак"/>
    <w:basedOn w:val="af"/>
    <w:link w:val="32"/>
    <w:rsid w:val="00AA306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4">
    <w:name w:val="Заголовок 4 Знак"/>
    <w:aliases w:val="H4 Знак,heading 4 Знак,Заголовок 4 (Приложение) Знак,Level 2 - a Знак,Параграф Знак,Level 3 Знак,1.1. Заголовок 4 Знак,H41 Знак,H42 Знак,H411 Знак,H43 Знак,H44 Знак,H412 Знак,H421 Знак,H4111 Знак,GP_H4 Знак,4 Знак,I4 Знак,l4 Знак,d Знак"/>
    <w:basedOn w:val="af"/>
    <w:link w:val="42"/>
    <w:rsid w:val="00AA306C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4">
    <w:name w:val="Заголовок 5 Знак"/>
    <w:aliases w:val="H5 Знак,H51 Знак,H52 Знак,H511 Знак,H53 Знак,H54 Знак,H55 Знак,H56 Знак,H512 Знак,H521 Знак,H5111 Знак,Подзадача 5 уровень Знак,PIM 5 Знак,5 Знак,ITT t5 Знак,PA Pico Section Знак"/>
    <w:basedOn w:val="af"/>
    <w:link w:val="51"/>
    <w:rsid w:val="00AA306C"/>
    <w:rPr>
      <w:rFonts w:ascii="Times New Roman" w:eastAsia="Times New Roman" w:hAnsi="Times New Roman" w:cs="Times New Roman"/>
      <w:b/>
      <w:bCs/>
      <w:i/>
      <w:iCs/>
      <w:lang w:val="x-none" w:eastAsia="x-none"/>
    </w:rPr>
  </w:style>
  <w:style w:type="character" w:customStyle="1" w:styleId="61">
    <w:name w:val="Заголовок 6 Знак"/>
    <w:aliases w:val="H6 Знак,H61 Знак,H62 Знак,H611 Знак,H63 Знак,H64 Знак,H612 Знак,H621 Знак,H6111 Знак,PIM 6 Знак"/>
    <w:basedOn w:val="af"/>
    <w:link w:val="6"/>
    <w:rsid w:val="00AA306C"/>
    <w:rPr>
      <w:rFonts w:ascii="Times New Roman" w:eastAsia="Times New Roman" w:hAnsi="Times New Roman" w:cs="Times New Roman"/>
      <w:b/>
      <w:i/>
      <w:kern w:val="28"/>
      <w:lang w:val="x-none" w:eastAsia="x-none"/>
    </w:rPr>
  </w:style>
  <w:style w:type="character" w:customStyle="1" w:styleId="71">
    <w:name w:val="Заголовок 7 Знак"/>
    <w:aliases w:val="H7 Знак,PIM 7 Знак"/>
    <w:basedOn w:val="af"/>
    <w:link w:val="7"/>
    <w:rsid w:val="00AA306C"/>
    <w:rPr>
      <w:rFonts w:ascii="Times New Roman" w:eastAsia="Times New Roman" w:hAnsi="Times New Roman" w:cs="Times New Roman"/>
      <w:b/>
      <w:i/>
      <w:kern w:val="28"/>
      <w:sz w:val="24"/>
      <w:szCs w:val="24"/>
      <w:lang w:val="x-none" w:eastAsia="x-none"/>
    </w:rPr>
  </w:style>
  <w:style w:type="character" w:customStyle="1" w:styleId="80">
    <w:name w:val="Заголовок 8 Знак"/>
    <w:aliases w:val="H8 Знак"/>
    <w:basedOn w:val="af"/>
    <w:link w:val="8"/>
    <w:rsid w:val="00AA306C"/>
    <w:rPr>
      <w:rFonts w:ascii="Times New Roman" w:eastAsia="Times New Roman" w:hAnsi="Times New Roman" w:cs="Times New Roman"/>
      <w:b/>
      <w:iCs/>
      <w:sz w:val="24"/>
      <w:szCs w:val="24"/>
      <w:lang w:val="x-none" w:eastAsia="x-none"/>
    </w:rPr>
  </w:style>
  <w:style w:type="character" w:customStyle="1" w:styleId="90">
    <w:name w:val="Заголовок 9 Знак"/>
    <w:aliases w:val="H9 Знак"/>
    <w:basedOn w:val="af"/>
    <w:link w:val="9"/>
    <w:rsid w:val="00AA30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styleId="af9">
    <w:name w:val="Body Text Indent"/>
    <w:aliases w:val="Основной текст 1,Основной текст 11,Основной текст 12,Times с отступом"/>
    <w:basedOn w:val="ad"/>
    <w:link w:val="afa"/>
    <w:rsid w:val="00AA306C"/>
    <w:pPr>
      <w:widowControl/>
      <w:autoSpaceDE/>
      <w:autoSpaceDN/>
      <w:adjustRightInd/>
      <w:spacing w:before="60" w:line="276" w:lineRule="auto"/>
      <w:ind w:firstLine="635"/>
      <w:jc w:val="both"/>
    </w:pPr>
    <w:rPr>
      <w:sz w:val="24"/>
      <w:lang w:val="x-none"/>
    </w:rPr>
  </w:style>
  <w:style w:type="character" w:customStyle="1" w:styleId="afa">
    <w:name w:val="Основной текст с отступом Знак"/>
    <w:aliases w:val="Основной текст 1 Знак,Основной текст 11 Знак,Основной текст 12 Знак,Times с отступом Знак"/>
    <w:basedOn w:val="af"/>
    <w:link w:val="af9"/>
    <w:rsid w:val="00AA30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fb">
    <w:name w:val="caption"/>
    <w:aliases w:val="Название1,##,Название2,Название таблицы/рисунка,Название объекта Знак1 Знак,Название объекта Знак Знак Знак,Название объекта Знак1,Название объекта Знак Знак,Название объекта Знак2 Знак,Объект,Знак Знак Знак Знак,Name_object"/>
    <w:basedOn w:val="ad"/>
    <w:next w:val="ad"/>
    <w:link w:val="afc"/>
    <w:uiPriority w:val="35"/>
    <w:qFormat/>
    <w:rsid w:val="00AA306C"/>
    <w:pPr>
      <w:widowControl/>
      <w:autoSpaceDE/>
      <w:autoSpaceDN/>
      <w:adjustRightInd/>
      <w:spacing w:before="60" w:line="276" w:lineRule="auto"/>
      <w:ind w:firstLine="635"/>
      <w:jc w:val="both"/>
    </w:pPr>
    <w:rPr>
      <w:b/>
      <w:bCs/>
      <w:lang w:val="x-none"/>
    </w:rPr>
  </w:style>
  <w:style w:type="character" w:customStyle="1" w:styleId="afc">
    <w:name w:val="Название объекта Знак"/>
    <w:aliases w:val="Название1 Знак,## Знак,Название2 Знак,Название таблицы/рисунка Знак,Название объекта Знак1 Знак Знак,Название объекта Знак Знак Знак Знак,Название объекта Знак1 Знак1,Название объекта Знак Знак Знак1,Объект Знак,Name_object Знак"/>
    <w:link w:val="afb"/>
    <w:rsid w:val="00AA306C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paragraph" w:customStyle="1" w:styleId="afd">
    <w:name w:val="_ПЗ_текст"/>
    <w:basedOn w:val="ad"/>
    <w:qFormat/>
    <w:rsid w:val="00AA306C"/>
    <w:pPr>
      <w:widowControl/>
      <w:autoSpaceDE/>
      <w:autoSpaceDN/>
      <w:adjustRightInd/>
      <w:spacing w:line="360" w:lineRule="auto"/>
      <w:ind w:left="284"/>
    </w:pPr>
    <w:rPr>
      <w:rFonts w:ascii="Arial" w:hAnsi="Arial"/>
      <w:sz w:val="22"/>
    </w:rPr>
  </w:style>
  <w:style w:type="paragraph" w:customStyle="1" w:styleId="afe">
    <w:name w:val="Таблица_Текст"/>
    <w:basedOn w:val="ad"/>
    <w:rsid w:val="00AA306C"/>
    <w:pPr>
      <w:widowControl/>
      <w:autoSpaceDE/>
      <w:autoSpaceDN/>
      <w:adjustRightInd/>
    </w:pPr>
    <w:rPr>
      <w:rFonts w:ascii="Trebuchet MS" w:hAnsi="Trebuchet MS"/>
      <w:sz w:val="22"/>
      <w:lang w:eastAsia="en-US"/>
    </w:rPr>
  </w:style>
  <w:style w:type="paragraph" w:customStyle="1" w:styleId="aff">
    <w:name w:val="Таблица_Заголовок"/>
    <w:basedOn w:val="ad"/>
    <w:rsid w:val="00AA306C"/>
    <w:pPr>
      <w:keepNext/>
      <w:widowControl/>
      <w:autoSpaceDE/>
      <w:autoSpaceDN/>
      <w:adjustRightInd/>
      <w:jc w:val="center"/>
    </w:pPr>
    <w:rPr>
      <w:rFonts w:ascii="Trebuchet MS" w:hAnsi="Trebuchet MS"/>
      <w:b/>
      <w:bCs/>
      <w:sz w:val="22"/>
      <w:lang w:eastAsia="en-US"/>
    </w:rPr>
  </w:style>
  <w:style w:type="paragraph" w:customStyle="1" w:styleId="a2">
    <w:name w:val="Основной маркированый"/>
    <w:basedOn w:val="ad"/>
    <w:link w:val="aff0"/>
    <w:qFormat/>
    <w:rsid w:val="00AA306C"/>
    <w:pPr>
      <w:numPr>
        <w:numId w:val="2"/>
      </w:numPr>
      <w:tabs>
        <w:tab w:val="left" w:pos="397"/>
      </w:tabs>
      <w:autoSpaceDE/>
      <w:autoSpaceDN/>
      <w:adjustRightInd/>
      <w:spacing w:line="360" w:lineRule="auto"/>
      <w:jc w:val="both"/>
    </w:pPr>
    <w:rPr>
      <w:rFonts w:ascii="Trebuchet MS" w:hAnsi="Trebuchet MS"/>
      <w:color w:val="000000"/>
      <w:sz w:val="22"/>
      <w:lang w:eastAsia="en-US"/>
    </w:rPr>
  </w:style>
  <w:style w:type="character" w:customStyle="1" w:styleId="aff0">
    <w:name w:val="Основной маркированый Знак"/>
    <w:link w:val="a2"/>
    <w:rsid w:val="00AA306C"/>
    <w:rPr>
      <w:rFonts w:ascii="Trebuchet MS" w:eastAsia="Times New Roman" w:hAnsi="Trebuchet MS" w:cs="Times New Roman"/>
      <w:color w:val="000000"/>
      <w:szCs w:val="20"/>
    </w:rPr>
  </w:style>
  <w:style w:type="paragraph" w:styleId="ae">
    <w:name w:val="Body Text"/>
    <w:aliases w:val="body text,Знак1, Знак1,Основной текст Знак Знак Знак,Основной текст Знак Знак Знак Знак,body text Знак Знак"/>
    <w:basedOn w:val="ad"/>
    <w:link w:val="aff1"/>
    <w:unhideWhenUsed/>
    <w:rsid w:val="00AA306C"/>
    <w:pPr>
      <w:spacing w:after="120"/>
    </w:pPr>
  </w:style>
  <w:style w:type="character" w:customStyle="1" w:styleId="aff1">
    <w:name w:val="Основной текст Знак"/>
    <w:aliases w:val="body text Знак,Знак1 Знак, Знак1 Знак,Основной текст Знак Знак Знак Знак1,Основной текст Знак Знак Знак Знак Знак,body text Знак Знак Знак"/>
    <w:basedOn w:val="af"/>
    <w:link w:val="ae"/>
    <w:rsid w:val="00AA30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1">
    <w:name w:val="Список-1"/>
    <w:rsid w:val="00AA306C"/>
    <w:pPr>
      <w:numPr>
        <w:numId w:val="5"/>
      </w:numPr>
      <w:tabs>
        <w:tab w:val="clear" w:pos="360"/>
        <w:tab w:val="left" w:pos="1260"/>
        <w:tab w:val="num" w:pos="2345"/>
      </w:tabs>
      <w:spacing w:before="60" w:after="60" w:line="312" w:lineRule="auto"/>
      <w:ind w:left="2345"/>
    </w:pPr>
    <w:rPr>
      <w:rFonts w:ascii="Times New Roman" w:eastAsia="Times New Roman" w:hAnsi="Times New Roman" w:cs="Times New Roman"/>
      <w:sz w:val="24"/>
      <w:szCs w:val="20"/>
    </w:rPr>
  </w:style>
  <w:style w:type="table" w:customStyle="1" w:styleId="17">
    <w:name w:val="Сетка таблицы1"/>
    <w:basedOn w:val="af0"/>
    <w:next w:val="af4"/>
    <w:rsid w:val="00AA306C"/>
    <w:pPr>
      <w:spacing w:before="60" w:after="6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annotation text"/>
    <w:basedOn w:val="ad"/>
    <w:link w:val="aff3"/>
    <w:uiPriority w:val="99"/>
    <w:unhideWhenUsed/>
    <w:rsid w:val="00AA306C"/>
    <w:pPr>
      <w:widowControl/>
      <w:autoSpaceDE/>
      <w:autoSpaceDN/>
      <w:adjustRightInd/>
      <w:spacing w:before="60" w:line="276" w:lineRule="auto"/>
      <w:ind w:firstLine="635"/>
    </w:pPr>
    <w:rPr>
      <w:lang w:val="x-none"/>
    </w:rPr>
  </w:style>
  <w:style w:type="character" w:customStyle="1" w:styleId="aff3">
    <w:name w:val="Текст примечания Знак"/>
    <w:basedOn w:val="af"/>
    <w:link w:val="aff2"/>
    <w:uiPriority w:val="99"/>
    <w:rsid w:val="00AA306C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18">
    <w:name w:val="toc 1"/>
    <w:basedOn w:val="ad"/>
    <w:next w:val="ad"/>
    <w:autoRedefine/>
    <w:uiPriority w:val="39"/>
    <w:rsid w:val="00456EFF"/>
    <w:pPr>
      <w:widowControl/>
      <w:tabs>
        <w:tab w:val="left" w:pos="284"/>
        <w:tab w:val="left" w:pos="567"/>
        <w:tab w:val="right" w:leader="dot" w:pos="9911"/>
      </w:tabs>
      <w:autoSpaceDE/>
      <w:autoSpaceDN/>
      <w:adjustRightInd/>
      <w:spacing w:before="60" w:line="276" w:lineRule="auto"/>
      <w:ind w:left="567" w:hanging="567"/>
      <w:jc w:val="both"/>
    </w:pPr>
    <w:rPr>
      <w:b/>
      <w:bCs/>
      <w:noProof/>
      <w:sz w:val="24"/>
    </w:rPr>
  </w:style>
  <w:style w:type="character" w:styleId="aff4">
    <w:name w:val="Hyperlink"/>
    <w:uiPriority w:val="99"/>
    <w:rsid w:val="00456EFF"/>
    <w:rPr>
      <w:color w:val="0000FF"/>
      <w:u w:val="single"/>
    </w:rPr>
  </w:style>
  <w:style w:type="paragraph" w:styleId="37">
    <w:name w:val="toc 3"/>
    <w:basedOn w:val="ad"/>
    <w:next w:val="ad"/>
    <w:autoRedefine/>
    <w:uiPriority w:val="39"/>
    <w:rsid w:val="00456EFF"/>
    <w:pPr>
      <w:widowControl/>
      <w:tabs>
        <w:tab w:val="left" w:pos="709"/>
        <w:tab w:val="right" w:leader="dot" w:pos="9911"/>
      </w:tabs>
      <w:autoSpaceDE/>
      <w:autoSpaceDN/>
      <w:adjustRightInd/>
      <w:spacing w:before="60" w:line="276" w:lineRule="auto"/>
      <w:ind w:left="709" w:hanging="709"/>
      <w:jc w:val="both"/>
    </w:pPr>
    <w:rPr>
      <w:noProof/>
      <w:sz w:val="22"/>
      <w:szCs w:val="24"/>
    </w:rPr>
  </w:style>
  <w:style w:type="paragraph" w:styleId="28">
    <w:name w:val="toc 2"/>
    <w:basedOn w:val="ad"/>
    <w:next w:val="ad"/>
    <w:autoRedefine/>
    <w:uiPriority w:val="39"/>
    <w:rsid w:val="00456EFF"/>
    <w:pPr>
      <w:widowControl/>
      <w:tabs>
        <w:tab w:val="left" w:pos="709"/>
        <w:tab w:val="right" w:leader="dot" w:pos="9911"/>
      </w:tabs>
      <w:autoSpaceDE/>
      <w:autoSpaceDN/>
      <w:adjustRightInd/>
      <w:spacing w:line="276" w:lineRule="auto"/>
    </w:pPr>
    <w:rPr>
      <w:b/>
      <w:bCs/>
      <w:noProof/>
      <w:sz w:val="24"/>
    </w:rPr>
  </w:style>
  <w:style w:type="paragraph" w:styleId="aff5">
    <w:name w:val="TOC Heading"/>
    <w:basedOn w:val="13"/>
    <w:next w:val="ad"/>
    <w:uiPriority w:val="39"/>
    <w:unhideWhenUsed/>
    <w:qFormat/>
    <w:rsid w:val="00456EFF"/>
    <w:pPr>
      <w:pageBreakBefore w:val="0"/>
      <w:numPr>
        <w:numId w:val="0"/>
      </w:numPr>
      <w:spacing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eastAsia="en-US"/>
    </w:rPr>
  </w:style>
  <w:style w:type="paragraph" w:customStyle="1" w:styleId="aff6">
    <w:name w:val="Тендерные данные"/>
    <w:basedOn w:val="ad"/>
    <w:semiHidden/>
    <w:rsid w:val="00C8126C"/>
    <w:pPr>
      <w:widowControl/>
      <w:tabs>
        <w:tab w:val="left" w:pos="1985"/>
      </w:tabs>
      <w:autoSpaceDE/>
      <w:autoSpaceDN/>
      <w:adjustRightInd/>
      <w:spacing w:before="120" w:line="276" w:lineRule="auto"/>
      <w:ind w:firstLine="635"/>
      <w:jc w:val="both"/>
    </w:pPr>
    <w:rPr>
      <w:b/>
      <w:sz w:val="24"/>
    </w:rPr>
  </w:style>
  <w:style w:type="paragraph" w:styleId="29">
    <w:name w:val="Body Text Indent 2"/>
    <w:aliases w:val=" Знак,Знак"/>
    <w:basedOn w:val="ad"/>
    <w:link w:val="2a"/>
    <w:rsid w:val="00C8126C"/>
    <w:pPr>
      <w:widowControl/>
      <w:autoSpaceDE/>
      <w:autoSpaceDN/>
      <w:adjustRightInd/>
      <w:spacing w:before="60" w:line="480" w:lineRule="auto"/>
      <w:ind w:left="283" w:firstLine="635"/>
      <w:jc w:val="both"/>
    </w:pPr>
    <w:rPr>
      <w:sz w:val="24"/>
      <w:lang w:val="x-none"/>
    </w:rPr>
  </w:style>
  <w:style w:type="character" w:customStyle="1" w:styleId="2a">
    <w:name w:val="Основной текст с отступом 2 Знак"/>
    <w:aliases w:val=" Знак Знак,Знак Знак"/>
    <w:basedOn w:val="af"/>
    <w:link w:val="29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38">
    <w:name w:val="Body Text Indent 3"/>
    <w:basedOn w:val="ad"/>
    <w:link w:val="39"/>
    <w:rsid w:val="00C8126C"/>
    <w:pPr>
      <w:widowControl/>
      <w:autoSpaceDE/>
      <w:autoSpaceDN/>
      <w:adjustRightInd/>
      <w:spacing w:before="60" w:line="276" w:lineRule="auto"/>
      <w:ind w:left="283" w:firstLine="635"/>
      <w:jc w:val="both"/>
    </w:pPr>
    <w:rPr>
      <w:sz w:val="16"/>
      <w:lang w:val="x-none"/>
    </w:rPr>
  </w:style>
  <w:style w:type="character" w:customStyle="1" w:styleId="39">
    <w:name w:val="Основной текст с отступом 3 Знак"/>
    <w:basedOn w:val="af"/>
    <w:link w:val="38"/>
    <w:rsid w:val="00C8126C"/>
    <w:rPr>
      <w:rFonts w:ascii="Times New Roman" w:eastAsia="Times New Roman" w:hAnsi="Times New Roman" w:cs="Times New Roman"/>
      <w:sz w:val="16"/>
      <w:szCs w:val="20"/>
      <w:lang w:val="x-none" w:eastAsia="ru-RU"/>
    </w:rPr>
  </w:style>
  <w:style w:type="character" w:styleId="aff7">
    <w:name w:val="Strong"/>
    <w:uiPriority w:val="22"/>
    <w:qFormat/>
    <w:rsid w:val="00C8126C"/>
    <w:rPr>
      <w:b/>
      <w:bCs/>
    </w:rPr>
  </w:style>
  <w:style w:type="paragraph" w:customStyle="1" w:styleId="3a">
    <w:name w:val="заголовок 3"/>
    <w:basedOn w:val="ad"/>
    <w:next w:val="ad"/>
    <w:rsid w:val="00C8126C"/>
    <w:pPr>
      <w:keepNext/>
      <w:widowControl/>
      <w:autoSpaceDE/>
      <w:autoSpaceDN/>
      <w:adjustRightInd/>
      <w:spacing w:before="60" w:line="276" w:lineRule="auto"/>
      <w:ind w:firstLine="635"/>
      <w:jc w:val="center"/>
    </w:pPr>
    <w:rPr>
      <w:b/>
      <w:sz w:val="28"/>
    </w:rPr>
  </w:style>
  <w:style w:type="paragraph" w:customStyle="1" w:styleId="2b">
    <w:name w:val="Знак2 Знак Знак Знак"/>
    <w:basedOn w:val="ad"/>
    <w:rsid w:val="00C8126C"/>
    <w:pPr>
      <w:widowControl/>
      <w:autoSpaceDE/>
      <w:autoSpaceDN/>
      <w:adjustRightInd/>
      <w:spacing w:before="60" w:after="160" w:line="240" w:lineRule="exact"/>
      <w:ind w:firstLine="635"/>
    </w:pPr>
    <w:rPr>
      <w:rFonts w:ascii="Verdana" w:hAnsi="Verdana"/>
      <w:sz w:val="24"/>
      <w:szCs w:val="24"/>
      <w:lang w:val="en-US" w:eastAsia="en-US"/>
    </w:rPr>
  </w:style>
  <w:style w:type="paragraph" w:customStyle="1" w:styleId="2c">
    <w:name w:val="Основной текст с отступом 2.Знак"/>
    <w:basedOn w:val="ad"/>
    <w:rsid w:val="00C8126C"/>
    <w:pPr>
      <w:widowControl/>
      <w:autoSpaceDE/>
      <w:autoSpaceDN/>
      <w:adjustRightInd/>
      <w:spacing w:before="60" w:line="480" w:lineRule="auto"/>
      <w:ind w:left="283" w:firstLine="635"/>
    </w:pPr>
    <w:rPr>
      <w:sz w:val="24"/>
    </w:rPr>
  </w:style>
  <w:style w:type="paragraph" w:styleId="aff8">
    <w:name w:val="Subtitle"/>
    <w:basedOn w:val="ad"/>
    <w:link w:val="aff9"/>
    <w:qFormat/>
    <w:rsid w:val="00C8126C"/>
    <w:pPr>
      <w:widowControl/>
      <w:autoSpaceDE/>
      <w:autoSpaceDN/>
      <w:adjustRightInd/>
      <w:spacing w:before="60" w:line="276" w:lineRule="auto"/>
      <w:ind w:firstLine="635"/>
    </w:pPr>
    <w:rPr>
      <w:b/>
      <w:sz w:val="30"/>
      <w:lang w:val="x-none"/>
    </w:rPr>
  </w:style>
  <w:style w:type="character" w:customStyle="1" w:styleId="aff9">
    <w:name w:val="Подзаголовок Знак"/>
    <w:basedOn w:val="af"/>
    <w:link w:val="aff8"/>
    <w:rsid w:val="00C8126C"/>
    <w:rPr>
      <w:rFonts w:ascii="Times New Roman" w:eastAsia="Times New Roman" w:hAnsi="Times New Roman" w:cs="Times New Roman"/>
      <w:b/>
      <w:sz w:val="30"/>
      <w:szCs w:val="20"/>
      <w:lang w:val="x-none" w:eastAsia="ru-RU"/>
    </w:rPr>
  </w:style>
  <w:style w:type="character" w:customStyle="1" w:styleId="labelheaderlevel21">
    <w:name w:val="label_header_level_21"/>
    <w:rsid w:val="00C8126C"/>
    <w:rPr>
      <w:b/>
      <w:bCs/>
      <w:color w:val="0000FF"/>
      <w:sz w:val="20"/>
      <w:szCs w:val="20"/>
    </w:rPr>
  </w:style>
  <w:style w:type="paragraph" w:styleId="affa">
    <w:name w:val="footer"/>
    <w:basedOn w:val="ad"/>
    <w:link w:val="affb"/>
    <w:uiPriority w:val="99"/>
    <w:rsid w:val="00C8126C"/>
    <w:pPr>
      <w:widowControl/>
      <w:tabs>
        <w:tab w:val="center" w:pos="4677"/>
        <w:tab w:val="right" w:pos="9355"/>
      </w:tabs>
      <w:autoSpaceDE/>
      <w:autoSpaceDN/>
      <w:adjustRightInd/>
      <w:spacing w:before="60" w:line="276" w:lineRule="auto"/>
      <w:ind w:firstLine="635"/>
      <w:jc w:val="both"/>
    </w:pPr>
    <w:rPr>
      <w:sz w:val="24"/>
      <w:szCs w:val="24"/>
      <w:lang w:val="x-none"/>
    </w:rPr>
  </w:style>
  <w:style w:type="character" w:customStyle="1" w:styleId="affb">
    <w:name w:val="Нижний колонтитул Знак"/>
    <w:basedOn w:val="af"/>
    <w:link w:val="affa"/>
    <w:uiPriority w:val="9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fc">
    <w:name w:val="page number"/>
    <w:basedOn w:val="af"/>
    <w:rsid w:val="00C8126C"/>
  </w:style>
  <w:style w:type="paragraph" w:styleId="HTML">
    <w:name w:val="HTML Preformatted"/>
    <w:basedOn w:val="ad"/>
    <w:link w:val="HTML0"/>
    <w:uiPriority w:val="99"/>
    <w:rsid w:val="00C812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before="60" w:line="276" w:lineRule="auto"/>
      <w:ind w:firstLine="635"/>
      <w:jc w:val="both"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basedOn w:val="af"/>
    <w:link w:val="HTML"/>
    <w:uiPriority w:val="99"/>
    <w:rsid w:val="00C8126C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customStyle="1" w:styleId="19">
    <w:name w:val="Обычный 1"/>
    <w:basedOn w:val="ad"/>
    <w:link w:val="112"/>
    <w:rsid w:val="00C8126C"/>
    <w:pPr>
      <w:widowControl/>
      <w:autoSpaceDE/>
      <w:autoSpaceDN/>
      <w:adjustRightInd/>
      <w:spacing w:before="60" w:line="360" w:lineRule="auto"/>
      <w:ind w:firstLine="709"/>
      <w:jc w:val="both"/>
    </w:pPr>
    <w:rPr>
      <w:sz w:val="24"/>
      <w:szCs w:val="24"/>
      <w:lang w:val="x-none"/>
    </w:rPr>
  </w:style>
  <w:style w:type="character" w:customStyle="1" w:styleId="112">
    <w:name w:val="Обычный 1 Знак1"/>
    <w:link w:val="1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1Arial135">
    <w:name w:val="Стиль Заголовок 1 + Arial 135 пт с тенью все прописные По лево..."/>
    <w:basedOn w:val="13"/>
    <w:rsid w:val="00C8126C"/>
    <w:pPr>
      <w:numPr>
        <w:numId w:val="0"/>
      </w:numPr>
      <w:tabs>
        <w:tab w:val="num" w:pos="1080"/>
        <w:tab w:val="num" w:pos="1620"/>
      </w:tabs>
      <w:ind w:left="1080" w:hanging="769"/>
    </w:pPr>
    <w:rPr>
      <w:caps w:val="0"/>
      <w:sz w:val="27"/>
    </w:rPr>
  </w:style>
  <w:style w:type="paragraph" w:customStyle="1" w:styleId="1a">
    <w:name w:val="Список нумерованный 1"/>
    <w:basedOn w:val="19"/>
    <w:rsid w:val="00C8126C"/>
    <w:pPr>
      <w:ind w:firstLine="0"/>
    </w:pPr>
  </w:style>
  <w:style w:type="paragraph" w:customStyle="1" w:styleId="33">
    <w:name w:val="Стиль Заголовок 3 + полужирный"/>
    <w:basedOn w:val="32"/>
    <w:rsid w:val="00C8126C"/>
    <w:pPr>
      <w:numPr>
        <w:numId w:val="9"/>
      </w:numPr>
      <w:spacing w:before="60"/>
      <w:ind w:left="-1129" w:firstLine="851"/>
    </w:pPr>
    <w:rPr>
      <w:rFonts w:cs="Arial"/>
      <w:b w:val="0"/>
      <w:bCs/>
      <w:iCs/>
      <w:szCs w:val="26"/>
    </w:rPr>
  </w:style>
  <w:style w:type="paragraph" w:customStyle="1" w:styleId="2135">
    <w:name w:val="Стиль Заголовок 2 + 135 пт не с тенью малые прописные"/>
    <w:basedOn w:val="22"/>
    <w:rsid w:val="00C8126C"/>
    <w:pPr>
      <w:numPr>
        <w:numId w:val="34"/>
      </w:numPr>
    </w:pPr>
    <w:rPr>
      <w:b w:val="0"/>
      <w:bCs/>
      <w:iCs/>
      <w:spacing w:val="-2"/>
    </w:rPr>
  </w:style>
  <w:style w:type="paragraph" w:styleId="affd">
    <w:name w:val="Normal (Web)"/>
    <w:basedOn w:val="ad"/>
    <w:uiPriority w:val="99"/>
    <w:rsid w:val="00C8126C"/>
    <w:pPr>
      <w:widowControl/>
      <w:autoSpaceDE/>
      <w:autoSpaceDN/>
      <w:adjustRightInd/>
      <w:spacing w:before="73" w:after="100" w:afterAutospacing="1" w:line="276" w:lineRule="auto"/>
      <w:ind w:firstLine="635"/>
    </w:pPr>
    <w:rPr>
      <w:rFonts w:ascii="Verdana" w:hAnsi="Verdana"/>
      <w:sz w:val="13"/>
      <w:szCs w:val="13"/>
    </w:rPr>
  </w:style>
  <w:style w:type="paragraph" w:styleId="affe">
    <w:name w:val="Title"/>
    <w:basedOn w:val="ad"/>
    <w:link w:val="afff"/>
    <w:qFormat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sz w:val="32"/>
      <w:szCs w:val="24"/>
      <w:lang w:val="x-none"/>
    </w:rPr>
  </w:style>
  <w:style w:type="character" w:customStyle="1" w:styleId="afff">
    <w:name w:val="Название Знак"/>
    <w:basedOn w:val="af"/>
    <w:link w:val="affe"/>
    <w:rsid w:val="00C8126C"/>
    <w:rPr>
      <w:rFonts w:ascii="Times New Roman" w:eastAsia="Times New Roman" w:hAnsi="Times New Roman" w:cs="Times New Roman"/>
      <w:sz w:val="32"/>
      <w:szCs w:val="24"/>
      <w:lang w:val="x-none" w:eastAsia="ru-RU"/>
    </w:rPr>
  </w:style>
  <w:style w:type="paragraph" w:styleId="afff0">
    <w:name w:val="header"/>
    <w:aliases w:val="Even,*Header,Even1,Even2,Even3,Even4,Even5,Even6,Even7,Even8,Even9,Even10,Even11,Even12,Even13,Even14,Even15,Even16,Even17,Even21,Even31,Even41,Even51,Even61,Even71,Even81,Even91,Even101,Even111,Even121,Even131,Even141,Even151,Even161"/>
    <w:basedOn w:val="ad"/>
    <w:link w:val="afff1"/>
    <w:uiPriority w:val="99"/>
    <w:rsid w:val="00C8126C"/>
    <w:pPr>
      <w:widowControl/>
      <w:tabs>
        <w:tab w:val="center" w:pos="4677"/>
        <w:tab w:val="right" w:pos="9355"/>
      </w:tabs>
      <w:autoSpaceDE/>
      <w:autoSpaceDN/>
      <w:adjustRightInd/>
      <w:spacing w:before="60" w:line="312" w:lineRule="auto"/>
      <w:ind w:firstLine="635"/>
      <w:jc w:val="both"/>
    </w:pPr>
    <w:rPr>
      <w:sz w:val="24"/>
      <w:szCs w:val="24"/>
      <w:lang w:val="x-none"/>
    </w:rPr>
  </w:style>
  <w:style w:type="character" w:customStyle="1" w:styleId="afff1">
    <w:name w:val="Верхний колонтитул Знак"/>
    <w:aliases w:val="Even Знак,*Header Знак,Even1 Знак,Even2 Знак,Even3 Знак,Even4 Знак,Even5 Знак,Even6 Знак,Even7 Знак,Even8 Знак,Even9 Знак,Even10 Знак,Even11 Знак,Even12 Знак,Even13 Знак,Even14 Знак,Even15 Знак,Even16 Знак,Even17 Знак,Even21 Знак"/>
    <w:basedOn w:val="af"/>
    <w:link w:val="afff0"/>
    <w:uiPriority w:val="99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Bullet">
    <w:name w:val="Bullet"/>
    <w:basedOn w:val="ae"/>
    <w:rsid w:val="00C8126C"/>
    <w:pPr>
      <w:keepLines/>
      <w:widowControl/>
      <w:numPr>
        <w:numId w:val="11"/>
      </w:numPr>
      <w:autoSpaceDE/>
      <w:autoSpaceDN/>
      <w:adjustRightInd/>
      <w:spacing w:before="60" w:after="60" w:line="276" w:lineRule="auto"/>
    </w:pPr>
    <w:rPr>
      <w:sz w:val="24"/>
      <w:lang w:val="x-none"/>
    </w:rPr>
  </w:style>
  <w:style w:type="paragraph" w:customStyle="1" w:styleId="1b">
    <w:name w:val="Стиль1"/>
    <w:basedOn w:val="18"/>
    <w:rsid w:val="00C8126C"/>
    <w:pPr>
      <w:tabs>
        <w:tab w:val="right" w:leader="dot" w:pos="9628"/>
      </w:tabs>
      <w:spacing w:after="60" w:line="312" w:lineRule="auto"/>
    </w:pPr>
    <w:rPr>
      <w:b w:val="0"/>
      <w:bCs w:val="0"/>
    </w:rPr>
  </w:style>
  <w:style w:type="paragraph" w:customStyle="1" w:styleId="1Arial1350">
    <w:name w:val="Стиль Стиль Заголовок 1 + Arial 135 пт с тенью все прописные По лев..."/>
    <w:basedOn w:val="1Arial135"/>
    <w:rsid w:val="00C8126C"/>
    <w:pPr>
      <w:tabs>
        <w:tab w:val="clear" w:pos="1080"/>
        <w:tab w:val="num" w:pos="720"/>
      </w:tabs>
      <w:ind w:left="720"/>
    </w:pPr>
    <w:rPr>
      <w:caps/>
      <w:kern w:val="32"/>
      <w:sz w:val="32"/>
    </w:rPr>
  </w:style>
  <w:style w:type="paragraph" w:styleId="2d">
    <w:name w:val="Body Text 2"/>
    <w:basedOn w:val="ad"/>
    <w:link w:val="2e"/>
    <w:rsid w:val="00C8126C"/>
    <w:pPr>
      <w:widowControl/>
      <w:autoSpaceDE/>
      <w:autoSpaceDN/>
      <w:adjustRightInd/>
      <w:spacing w:before="120" w:line="480" w:lineRule="auto"/>
      <w:ind w:firstLine="720"/>
      <w:jc w:val="both"/>
    </w:pPr>
    <w:rPr>
      <w:sz w:val="24"/>
      <w:szCs w:val="24"/>
      <w:lang w:val="en-US" w:eastAsia="x-none"/>
    </w:rPr>
  </w:style>
  <w:style w:type="character" w:customStyle="1" w:styleId="2e">
    <w:name w:val="Основной текст 2 Знак"/>
    <w:basedOn w:val="af"/>
    <w:link w:val="2d"/>
    <w:rsid w:val="00C8126C"/>
    <w:rPr>
      <w:rFonts w:ascii="Times New Roman" w:eastAsia="Times New Roman" w:hAnsi="Times New Roman" w:cs="Times New Roman"/>
      <w:sz w:val="24"/>
      <w:szCs w:val="24"/>
      <w:lang w:val="en-US" w:eastAsia="x-none"/>
    </w:rPr>
  </w:style>
  <w:style w:type="paragraph" w:customStyle="1" w:styleId="afff2">
    <w:name w:val="Титульный текст"/>
    <w:basedOn w:val="ad"/>
    <w:link w:val="afff3"/>
    <w:rsid w:val="00C8126C"/>
    <w:pPr>
      <w:widowControl/>
      <w:autoSpaceDE/>
      <w:autoSpaceDN/>
      <w:adjustRightInd/>
      <w:spacing w:line="276" w:lineRule="auto"/>
      <w:jc w:val="both"/>
    </w:pPr>
    <w:rPr>
      <w:sz w:val="24"/>
      <w:szCs w:val="24"/>
    </w:rPr>
  </w:style>
  <w:style w:type="paragraph" w:customStyle="1" w:styleId="26">
    <w:name w:val="Стиль Заголовок 2 + Междустр.интервал:  одинарный"/>
    <w:basedOn w:val="22"/>
    <w:autoRedefine/>
    <w:rsid w:val="00C8126C"/>
    <w:pPr>
      <w:numPr>
        <w:numId w:val="10"/>
      </w:numPr>
    </w:pPr>
    <w:rPr>
      <w:iCs/>
    </w:rPr>
  </w:style>
  <w:style w:type="paragraph" w:styleId="45">
    <w:name w:val="toc 4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480" w:firstLine="635"/>
    </w:pPr>
  </w:style>
  <w:style w:type="paragraph" w:customStyle="1" w:styleId="SectionHeading">
    <w:name w:val="Section Heading"/>
    <w:basedOn w:val="afff4"/>
    <w:next w:val="ae"/>
    <w:rsid w:val="00C8126C"/>
    <w:pPr>
      <w:keepNext/>
      <w:suppressAutoHyphens/>
      <w:spacing w:before="120" w:after="120"/>
      <w:ind w:left="0" w:firstLine="0"/>
      <w:jc w:val="left"/>
    </w:pPr>
    <w:rPr>
      <w:b/>
      <w:kern w:val="20"/>
      <w:sz w:val="28"/>
    </w:rPr>
  </w:style>
  <w:style w:type="paragraph" w:customStyle="1" w:styleId="Todo">
    <w:name w:val="To do"/>
    <w:basedOn w:val="ae"/>
    <w:next w:val="ae"/>
    <w:rsid w:val="00C8126C"/>
    <w:pPr>
      <w:keepNext/>
      <w:widowControl/>
      <w:numPr>
        <w:numId w:val="20"/>
      </w:numPr>
      <w:pBdr>
        <w:top w:val="single" w:sz="4" w:space="1" w:color="0000FF"/>
        <w:bottom w:val="single" w:sz="4" w:space="1" w:color="0000FF"/>
      </w:pBdr>
      <w:shd w:val="clear" w:color="auto" w:fill="CCFFFF"/>
      <w:autoSpaceDE/>
      <w:autoSpaceDN/>
      <w:adjustRightInd/>
      <w:spacing w:before="120" w:after="0" w:line="276" w:lineRule="auto"/>
      <w:contextualSpacing/>
      <w:jc w:val="both"/>
    </w:pPr>
    <w:rPr>
      <w:vanish/>
      <w:color w:val="FF0000"/>
      <w:spacing w:val="-5"/>
      <w:sz w:val="28"/>
      <w:szCs w:val="28"/>
      <w:lang w:val="x-none" w:eastAsia="en-US"/>
    </w:rPr>
  </w:style>
  <w:style w:type="paragraph" w:styleId="afff4">
    <w:name w:val="List"/>
    <w:rsid w:val="00C8126C"/>
    <w:pPr>
      <w:spacing w:before="360" w:after="0" w:line="36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d"/>
    <w:next w:val="PictureCaption"/>
    <w:rsid w:val="00C8126C"/>
    <w:pPr>
      <w:keepNext/>
      <w:autoSpaceDE/>
      <w:autoSpaceDN/>
      <w:adjustRightInd/>
      <w:spacing w:before="120" w:line="276" w:lineRule="auto"/>
      <w:ind w:firstLine="635"/>
      <w:jc w:val="center"/>
    </w:pPr>
    <w:rPr>
      <w:sz w:val="24"/>
      <w:szCs w:val="24"/>
    </w:rPr>
  </w:style>
  <w:style w:type="paragraph" w:customStyle="1" w:styleId="Task">
    <w:name w:val="Task"/>
    <w:aliases w:val="Задание"/>
    <w:basedOn w:val="ae"/>
    <w:next w:val="ae"/>
    <w:rsid w:val="00C8126C"/>
    <w:pPr>
      <w:widowControl/>
      <w:numPr>
        <w:numId w:val="21"/>
      </w:num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autoSpaceDE/>
      <w:autoSpaceDN/>
      <w:adjustRightInd/>
      <w:spacing w:before="60" w:after="360" w:line="276" w:lineRule="auto"/>
    </w:pPr>
    <w:rPr>
      <w:sz w:val="24"/>
      <w:szCs w:val="24"/>
      <w:lang w:val="x-none" w:eastAsia="en-US"/>
    </w:rPr>
  </w:style>
  <w:style w:type="paragraph" w:customStyle="1" w:styleId="YVnotes">
    <w:name w:val="YV notes"/>
    <w:basedOn w:val="ae"/>
    <w:next w:val="ae"/>
    <w:rsid w:val="00C8126C"/>
    <w:pPr>
      <w:widowControl/>
      <w:numPr>
        <w:numId w:val="22"/>
      </w:numPr>
      <w:pBdr>
        <w:top w:val="single" w:sz="4" w:space="1" w:color="99FFCC"/>
        <w:bottom w:val="single" w:sz="4" w:space="1" w:color="99FFCC"/>
      </w:pBdr>
      <w:shd w:val="clear" w:color="auto" w:fill="E3FFE3"/>
      <w:autoSpaceDE/>
      <w:autoSpaceDN/>
      <w:adjustRightInd/>
      <w:spacing w:before="60" w:after="0" w:line="276" w:lineRule="auto"/>
    </w:pPr>
    <w:rPr>
      <w:sz w:val="24"/>
      <w:szCs w:val="24"/>
      <w:lang w:val="x-none" w:eastAsia="en-US"/>
    </w:rPr>
  </w:style>
  <w:style w:type="paragraph" w:customStyle="1" w:styleId="PictureCaption">
    <w:name w:val="Picture Caption"/>
    <w:basedOn w:val="ad"/>
    <w:next w:val="ae"/>
    <w:rsid w:val="00C8126C"/>
    <w:pPr>
      <w:widowControl/>
      <w:autoSpaceDE/>
      <w:autoSpaceDN/>
      <w:adjustRightInd/>
      <w:spacing w:before="60" w:after="240" w:line="276" w:lineRule="auto"/>
      <w:ind w:firstLine="635"/>
      <w:jc w:val="center"/>
    </w:pPr>
    <w:rPr>
      <w:sz w:val="24"/>
      <w:szCs w:val="24"/>
    </w:rPr>
  </w:style>
  <w:style w:type="paragraph" w:styleId="a1">
    <w:name w:val="List Bullet"/>
    <w:aliases w:val="Маркированный список_,RK_Маркированный список"/>
    <w:basedOn w:val="af2"/>
    <w:rsid w:val="00C8126C"/>
    <w:pPr>
      <w:widowControl/>
      <w:numPr>
        <w:numId w:val="47"/>
      </w:numPr>
      <w:autoSpaceDE/>
      <w:autoSpaceDN/>
      <w:adjustRightInd/>
      <w:spacing w:before="60" w:line="276" w:lineRule="auto"/>
      <w:ind w:left="1248" w:hanging="397"/>
      <w:jc w:val="both"/>
    </w:pPr>
    <w:rPr>
      <w:sz w:val="24"/>
      <w:szCs w:val="24"/>
      <w:lang w:val="x-none"/>
    </w:rPr>
  </w:style>
  <w:style w:type="paragraph" w:customStyle="1" w:styleId="Tablecell1">
    <w:name w:val="Table  cell 1"/>
    <w:basedOn w:val="afff5"/>
    <w:link w:val="Tablecell10"/>
    <w:qFormat/>
    <w:rsid w:val="00C8126C"/>
  </w:style>
  <w:style w:type="paragraph" w:styleId="afff6">
    <w:name w:val="Block Text"/>
    <w:basedOn w:val="ad"/>
    <w:rsid w:val="00C8126C"/>
    <w:pPr>
      <w:widowControl/>
      <w:autoSpaceDE/>
      <w:autoSpaceDN/>
      <w:adjustRightInd/>
      <w:spacing w:before="60" w:line="276" w:lineRule="auto"/>
      <w:ind w:left="1440" w:right="1440" w:firstLine="635"/>
    </w:pPr>
    <w:rPr>
      <w:sz w:val="24"/>
      <w:szCs w:val="24"/>
    </w:rPr>
  </w:style>
  <w:style w:type="paragraph" w:customStyle="1" w:styleId="TableCaption">
    <w:name w:val="Table Caption"/>
    <w:next w:val="ad"/>
    <w:rsid w:val="00C8126C"/>
    <w:pPr>
      <w:keepNext/>
      <w:spacing w:before="360" w:after="4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ell">
    <w:name w:val="Table Cell"/>
    <w:basedOn w:val="ad"/>
    <w:link w:val="TableCell0"/>
    <w:rsid w:val="00C8126C"/>
    <w:pPr>
      <w:spacing w:before="60" w:after="60" w:line="276" w:lineRule="auto"/>
      <w:ind w:left="28" w:hanging="28"/>
      <w:jc w:val="both"/>
    </w:pPr>
    <w:rPr>
      <w:bCs/>
      <w:szCs w:val="24"/>
    </w:rPr>
  </w:style>
  <w:style w:type="paragraph" w:customStyle="1" w:styleId="TableColumnHeader">
    <w:name w:val="Table Column Header"/>
    <w:basedOn w:val="TableCell"/>
    <w:next w:val="TableCell"/>
    <w:rsid w:val="00C8126C"/>
    <w:pPr>
      <w:keepNext/>
      <w:jc w:val="center"/>
    </w:pPr>
  </w:style>
  <w:style w:type="paragraph" w:customStyle="1" w:styleId="TempStyle">
    <w:name w:val="Temp Style"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verPages">
    <w:name w:val="Cover Pages"/>
    <w:basedOn w:val="CoverVersion"/>
    <w:next w:val="ae"/>
    <w:rsid w:val="00C8126C"/>
  </w:style>
  <w:style w:type="paragraph" w:styleId="a8">
    <w:name w:val="List Number"/>
    <w:basedOn w:val="afff4"/>
    <w:rsid w:val="00C8126C"/>
    <w:pPr>
      <w:numPr>
        <w:numId w:val="53"/>
      </w:numPr>
      <w:spacing w:before="120" w:after="120" w:line="240" w:lineRule="auto"/>
      <w:ind w:left="1248" w:hanging="284"/>
    </w:pPr>
  </w:style>
  <w:style w:type="paragraph" w:styleId="2">
    <w:name w:val="List Bullet 2"/>
    <w:basedOn w:val="a1"/>
    <w:rsid w:val="00C8126C"/>
    <w:pPr>
      <w:numPr>
        <w:numId w:val="12"/>
      </w:numPr>
    </w:pPr>
  </w:style>
  <w:style w:type="paragraph" w:styleId="30">
    <w:name w:val="List Bullet 3"/>
    <w:basedOn w:val="2"/>
    <w:rsid w:val="00C8126C"/>
    <w:pPr>
      <w:numPr>
        <w:numId w:val="13"/>
      </w:numPr>
    </w:pPr>
  </w:style>
  <w:style w:type="character" w:styleId="HTML1">
    <w:name w:val="HTML Code"/>
    <w:rsid w:val="00C8126C"/>
    <w:rPr>
      <w:rFonts w:ascii="Courier New" w:hAnsi="Courier New" w:cs="Courier New"/>
      <w:sz w:val="24"/>
      <w:szCs w:val="20"/>
    </w:rPr>
  </w:style>
  <w:style w:type="character" w:styleId="HTML2">
    <w:name w:val="HTML Sample"/>
    <w:rsid w:val="00C8126C"/>
    <w:rPr>
      <w:rFonts w:ascii="Courier" w:eastAsia="Times New Roman" w:hAnsi="Courier" w:cs="Courier New" w:hint="default"/>
      <w:sz w:val="24"/>
      <w:szCs w:val="20"/>
    </w:rPr>
  </w:style>
  <w:style w:type="paragraph" w:styleId="25">
    <w:name w:val="List Number 2"/>
    <w:basedOn w:val="a8"/>
    <w:rsid w:val="00C8126C"/>
    <w:pPr>
      <w:numPr>
        <w:numId w:val="16"/>
      </w:numPr>
    </w:pPr>
  </w:style>
  <w:style w:type="paragraph" w:styleId="afff7">
    <w:name w:val="envelope address"/>
    <w:basedOn w:val="ad"/>
    <w:rsid w:val="00C8126C"/>
    <w:pPr>
      <w:framePr w:w="7920" w:h="1980" w:hRule="exact" w:hSpace="180" w:wrap="auto" w:hAnchor="page" w:xAlign="center" w:yAlign="bottom"/>
      <w:widowControl/>
      <w:autoSpaceDE/>
      <w:autoSpaceDN/>
      <w:adjustRightInd/>
      <w:spacing w:before="60" w:line="276" w:lineRule="auto"/>
      <w:ind w:left="2880" w:firstLine="635"/>
    </w:pPr>
    <w:rPr>
      <w:rFonts w:cs="Arial"/>
      <w:sz w:val="24"/>
      <w:szCs w:val="24"/>
    </w:rPr>
  </w:style>
  <w:style w:type="paragraph" w:styleId="62">
    <w:name w:val="toc 6"/>
    <w:basedOn w:val="ad"/>
    <w:next w:val="ad"/>
    <w:uiPriority w:val="39"/>
    <w:rsid w:val="00C8126C"/>
    <w:pPr>
      <w:widowControl/>
      <w:autoSpaceDE/>
      <w:autoSpaceDN/>
      <w:adjustRightInd/>
      <w:spacing w:before="60" w:line="276" w:lineRule="auto"/>
      <w:ind w:left="960" w:firstLine="635"/>
    </w:pPr>
  </w:style>
  <w:style w:type="paragraph" w:styleId="55">
    <w:name w:val="toc 5"/>
    <w:basedOn w:val="ad"/>
    <w:next w:val="ad"/>
    <w:uiPriority w:val="39"/>
    <w:rsid w:val="00C8126C"/>
    <w:pPr>
      <w:widowControl/>
      <w:autoSpaceDE/>
      <w:autoSpaceDN/>
      <w:adjustRightInd/>
      <w:spacing w:before="60" w:line="276" w:lineRule="auto"/>
      <w:ind w:left="720" w:firstLine="635"/>
    </w:pPr>
  </w:style>
  <w:style w:type="paragraph" w:styleId="24">
    <w:name w:val="List 2"/>
    <w:basedOn w:val="afff4"/>
    <w:uiPriority w:val="99"/>
    <w:qFormat/>
    <w:rsid w:val="00C8126C"/>
    <w:pPr>
      <w:numPr>
        <w:ilvl w:val="1"/>
        <w:numId w:val="48"/>
      </w:numPr>
      <w:spacing w:before="120" w:after="120" w:line="240" w:lineRule="auto"/>
    </w:pPr>
  </w:style>
  <w:style w:type="paragraph" w:styleId="35">
    <w:name w:val="List 3"/>
    <w:basedOn w:val="24"/>
    <w:uiPriority w:val="99"/>
    <w:qFormat/>
    <w:rsid w:val="00C8126C"/>
    <w:pPr>
      <w:numPr>
        <w:ilvl w:val="2"/>
      </w:numPr>
      <w:spacing w:after="0"/>
    </w:pPr>
  </w:style>
  <w:style w:type="paragraph" w:customStyle="1" w:styleId="CoverVersion">
    <w:name w:val="Cover Version"/>
    <w:basedOn w:val="ae"/>
    <w:rsid w:val="00C8126C"/>
    <w:pPr>
      <w:widowControl/>
      <w:autoSpaceDE/>
      <w:autoSpaceDN/>
      <w:adjustRightInd/>
      <w:spacing w:before="60" w:after="0" w:line="276" w:lineRule="auto"/>
      <w:ind w:firstLine="635"/>
      <w:jc w:val="both"/>
    </w:pPr>
    <w:rPr>
      <w:sz w:val="24"/>
      <w:szCs w:val="24"/>
      <w:lang w:val="x-none"/>
    </w:rPr>
  </w:style>
  <w:style w:type="paragraph" w:styleId="43">
    <w:name w:val="List 4"/>
    <w:basedOn w:val="a0"/>
    <w:uiPriority w:val="99"/>
    <w:qFormat/>
    <w:rsid w:val="00C8126C"/>
    <w:pPr>
      <w:numPr>
        <w:ilvl w:val="3"/>
        <w:numId w:val="48"/>
      </w:numPr>
      <w:tabs>
        <w:tab w:val="num" w:pos="2880"/>
      </w:tabs>
      <w:spacing w:before="120" w:after="120"/>
      <w:ind w:left="2880" w:hanging="360"/>
    </w:pPr>
    <w:rPr>
      <w:color w:val="000000"/>
      <w:sz w:val="24"/>
      <w:szCs w:val="24"/>
    </w:rPr>
  </w:style>
  <w:style w:type="paragraph" w:customStyle="1" w:styleId="Clause1">
    <w:name w:val="Clause 1"/>
    <w:basedOn w:val="ae"/>
    <w:rsid w:val="00C8126C"/>
    <w:pPr>
      <w:widowControl/>
      <w:numPr>
        <w:numId w:val="23"/>
      </w:numPr>
      <w:autoSpaceDE/>
      <w:autoSpaceDN/>
      <w:adjustRightInd/>
      <w:spacing w:before="60" w:after="0" w:line="276" w:lineRule="auto"/>
      <w:jc w:val="both"/>
    </w:pPr>
    <w:rPr>
      <w:sz w:val="24"/>
      <w:lang w:val="x-none" w:eastAsia="en-US"/>
    </w:rPr>
  </w:style>
  <w:style w:type="paragraph" w:customStyle="1" w:styleId="Coverpages0">
    <w:name w:val="Cover pages"/>
    <w:basedOn w:val="ae"/>
    <w:next w:val="ae"/>
    <w:rsid w:val="00C8126C"/>
    <w:pPr>
      <w:widowControl/>
      <w:autoSpaceDE/>
      <w:autoSpaceDN/>
      <w:adjustRightInd/>
      <w:spacing w:before="60" w:after="0" w:line="276" w:lineRule="auto"/>
      <w:ind w:firstLine="635"/>
      <w:jc w:val="both"/>
    </w:pPr>
    <w:rPr>
      <w:sz w:val="32"/>
      <w:szCs w:val="32"/>
      <w:lang w:val="x-none"/>
    </w:rPr>
  </w:style>
  <w:style w:type="paragraph" w:customStyle="1" w:styleId="Reference">
    <w:name w:val="Reference"/>
    <w:basedOn w:val="ae"/>
    <w:rsid w:val="00C8126C"/>
    <w:pPr>
      <w:widowControl/>
      <w:autoSpaceDE/>
      <w:autoSpaceDN/>
      <w:adjustRightInd/>
      <w:spacing w:before="60" w:after="0" w:line="276" w:lineRule="auto"/>
      <w:ind w:left="615" w:hanging="600"/>
      <w:jc w:val="both"/>
    </w:pPr>
    <w:rPr>
      <w:sz w:val="24"/>
      <w:lang w:val="x-none" w:eastAsia="en-US"/>
    </w:rPr>
  </w:style>
  <w:style w:type="paragraph" w:customStyle="1" w:styleId="CoverTitle">
    <w:name w:val="Cover Title"/>
    <w:next w:val="ae"/>
    <w:rsid w:val="00C8126C"/>
    <w:pPr>
      <w:keepNext/>
      <w:keepLines/>
      <w:pBdr>
        <w:top w:val="single" w:sz="48" w:space="31" w:color="auto"/>
      </w:pBdr>
      <w:tabs>
        <w:tab w:val="left" w:pos="2835"/>
      </w:tabs>
      <w:suppressAutoHyphens/>
      <w:spacing w:before="240" w:after="500" w:line="640" w:lineRule="exact"/>
      <w:ind w:left="11" w:hanging="11"/>
    </w:pPr>
    <w:rPr>
      <w:rFonts w:ascii="Times New Roman" w:eastAsia="Times New Roman" w:hAnsi="Times New Roman" w:cs="Times New Roman"/>
      <w:b/>
      <w:spacing w:val="-20"/>
      <w:kern w:val="28"/>
      <w:sz w:val="64"/>
      <w:szCs w:val="24"/>
      <w:lang w:eastAsia="ru-RU"/>
    </w:rPr>
  </w:style>
  <w:style w:type="paragraph" w:customStyle="1" w:styleId="CoverSubtitle">
    <w:name w:val="Cover Subtitle"/>
    <w:basedOn w:val="CoverTitle"/>
    <w:next w:val="ae"/>
    <w:rsid w:val="00C8126C"/>
    <w:pPr>
      <w:pBdr>
        <w:top w:val="single" w:sz="6" w:space="24" w:color="auto"/>
      </w:pBdr>
      <w:spacing w:before="0" w:after="0" w:line="480" w:lineRule="atLeast"/>
      <w:ind w:firstLine="0"/>
    </w:pPr>
    <w:rPr>
      <w:spacing w:val="-30"/>
      <w:sz w:val="48"/>
    </w:rPr>
  </w:style>
  <w:style w:type="paragraph" w:customStyle="1" w:styleId="CoverCompany">
    <w:name w:val="Cover Company"/>
    <w:basedOn w:val="ad"/>
    <w:rsid w:val="00C8126C"/>
    <w:pPr>
      <w:widowControl/>
      <w:autoSpaceDE/>
      <w:autoSpaceDN/>
      <w:adjustRightInd/>
      <w:spacing w:before="60" w:line="360" w:lineRule="exact"/>
      <w:ind w:firstLine="635"/>
      <w:jc w:val="right"/>
    </w:pPr>
    <w:rPr>
      <w:b/>
      <w:sz w:val="36"/>
      <w:szCs w:val="24"/>
    </w:rPr>
  </w:style>
  <w:style w:type="paragraph" w:customStyle="1" w:styleId="CoverAddress">
    <w:name w:val="Cover Address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paragraph" w:customStyle="1" w:styleId="Heading1noTOC">
    <w:name w:val="Heading 1 no TOC"/>
    <w:basedOn w:val="13"/>
    <w:next w:val="ae"/>
    <w:rsid w:val="00C8126C"/>
    <w:pPr>
      <w:numPr>
        <w:numId w:val="0"/>
      </w:numPr>
      <w:tabs>
        <w:tab w:val="num" w:pos="1620"/>
      </w:tabs>
      <w:suppressAutoHyphens/>
      <w:spacing w:before="225"/>
      <w:ind w:left="1620" w:hanging="769"/>
      <w:outlineLvl w:val="9"/>
    </w:pPr>
    <w:rPr>
      <w:bCs/>
      <w:caps w:val="0"/>
      <w:kern w:val="28"/>
      <w:lang w:eastAsia="en-US"/>
    </w:rPr>
  </w:style>
  <w:style w:type="paragraph" w:customStyle="1" w:styleId="Requirement">
    <w:name w:val="Requirement"/>
    <w:basedOn w:val="afff4"/>
    <w:rsid w:val="00C8126C"/>
    <w:pPr>
      <w:numPr>
        <w:numId w:val="24"/>
      </w:numPr>
      <w:spacing w:after="120"/>
    </w:pPr>
    <w:rPr>
      <w:lang w:eastAsia="en-US"/>
    </w:rPr>
  </w:style>
  <w:style w:type="paragraph" w:styleId="afff8">
    <w:name w:val="Note Heading"/>
    <w:basedOn w:val="ae"/>
    <w:next w:val="ae"/>
    <w:link w:val="afff9"/>
    <w:rsid w:val="00C8126C"/>
    <w:pPr>
      <w:widowControl/>
      <w:autoSpaceDE/>
      <w:autoSpaceDN/>
      <w:adjustRightInd/>
      <w:spacing w:before="60" w:after="0" w:line="276" w:lineRule="auto"/>
      <w:ind w:firstLine="635"/>
      <w:contextualSpacing/>
      <w:jc w:val="both"/>
    </w:pPr>
    <w:rPr>
      <w:sz w:val="24"/>
      <w:lang w:val="x-none"/>
    </w:rPr>
  </w:style>
  <w:style w:type="character" w:customStyle="1" w:styleId="afff9">
    <w:name w:val="Заголовок записки Знак"/>
    <w:basedOn w:val="af"/>
    <w:link w:val="afff8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customStyle="1" w:styleId="TableCellHeading1">
    <w:name w:val="Table Cell Heading 1"/>
    <w:basedOn w:val="afffa"/>
    <w:next w:val="TableCell"/>
    <w:link w:val="TableCellHeading10"/>
    <w:rsid w:val="00C8126C"/>
    <w:pPr>
      <w:keepNext/>
      <w:widowControl w:val="0"/>
      <w:spacing w:before="120"/>
      <w:ind w:firstLine="0"/>
      <w:jc w:val="center"/>
    </w:pPr>
    <w:rPr>
      <w:b/>
      <w:bCs/>
      <w:sz w:val="20"/>
    </w:rPr>
  </w:style>
  <w:style w:type="paragraph" w:customStyle="1" w:styleId="TableCellBullet">
    <w:name w:val="Table Cell Bullet"/>
    <w:basedOn w:val="TableCell"/>
    <w:rsid w:val="00C8126C"/>
    <w:pPr>
      <w:numPr>
        <w:numId w:val="25"/>
      </w:numPr>
      <w:ind w:left="357" w:hanging="357"/>
    </w:pPr>
  </w:style>
  <w:style w:type="paragraph" w:customStyle="1" w:styleId="TableCellNumber">
    <w:name w:val="Table Cell Number"/>
    <w:basedOn w:val="TableCell"/>
    <w:rsid w:val="00C8126C"/>
    <w:pPr>
      <w:numPr>
        <w:numId w:val="26"/>
      </w:numPr>
      <w:tabs>
        <w:tab w:val="clear" w:pos="0"/>
      </w:tabs>
      <w:ind w:left="720" w:hanging="360"/>
    </w:pPr>
  </w:style>
  <w:style w:type="paragraph" w:customStyle="1" w:styleId="Heading1woNumber">
    <w:name w:val="Heading 1 wo Number"/>
    <w:basedOn w:val="13"/>
    <w:next w:val="ae"/>
    <w:rsid w:val="00C8126C"/>
    <w:pPr>
      <w:numPr>
        <w:numId w:val="0"/>
      </w:numPr>
      <w:tabs>
        <w:tab w:val="num" w:pos="1620"/>
      </w:tabs>
      <w:suppressAutoHyphens/>
      <w:spacing w:before="210"/>
      <w:ind w:left="1620" w:hanging="769"/>
    </w:pPr>
    <w:rPr>
      <w:bCs/>
      <w:caps w:val="0"/>
      <w:kern w:val="28"/>
      <w:lang w:eastAsia="en-US"/>
    </w:rPr>
  </w:style>
  <w:style w:type="paragraph" w:styleId="3b">
    <w:name w:val="Body Text 3"/>
    <w:basedOn w:val="2d"/>
    <w:link w:val="3c"/>
    <w:rsid w:val="00C8126C"/>
    <w:pPr>
      <w:spacing w:before="0"/>
      <w:ind w:firstLine="0"/>
    </w:pPr>
    <w:rPr>
      <w:szCs w:val="16"/>
      <w:lang w:val="x-none" w:eastAsia="ru-RU"/>
    </w:rPr>
  </w:style>
  <w:style w:type="character" w:customStyle="1" w:styleId="3c">
    <w:name w:val="Основной текст 3 Знак"/>
    <w:basedOn w:val="af"/>
    <w:link w:val="3b"/>
    <w:rsid w:val="00C8126C"/>
    <w:rPr>
      <w:rFonts w:ascii="Times New Roman" w:eastAsia="Times New Roman" w:hAnsi="Times New Roman" w:cs="Times New Roman"/>
      <w:sz w:val="24"/>
      <w:szCs w:val="16"/>
      <w:lang w:val="x-none" w:eastAsia="ru-RU"/>
    </w:rPr>
  </w:style>
  <w:style w:type="paragraph" w:styleId="afffb">
    <w:name w:val="Body Text First Indent"/>
    <w:basedOn w:val="ae"/>
    <w:link w:val="afffc"/>
    <w:rsid w:val="00C8126C"/>
    <w:pPr>
      <w:widowControl/>
      <w:autoSpaceDE/>
      <w:autoSpaceDN/>
      <w:adjustRightInd/>
      <w:spacing w:before="60" w:after="0" w:line="276" w:lineRule="auto"/>
      <w:ind w:firstLine="210"/>
    </w:pPr>
    <w:rPr>
      <w:sz w:val="24"/>
      <w:szCs w:val="24"/>
      <w:lang w:val="x-none"/>
    </w:rPr>
  </w:style>
  <w:style w:type="character" w:customStyle="1" w:styleId="afffc">
    <w:name w:val="Красная строка Знак"/>
    <w:basedOn w:val="aff1"/>
    <w:link w:val="afffb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2f">
    <w:name w:val="Body Text First Indent 2"/>
    <w:basedOn w:val="af9"/>
    <w:link w:val="2f0"/>
    <w:rsid w:val="00C8126C"/>
    <w:pPr>
      <w:spacing w:before="0" w:after="120"/>
      <w:ind w:left="283" w:firstLine="210"/>
      <w:jc w:val="left"/>
    </w:pPr>
    <w:rPr>
      <w:szCs w:val="24"/>
    </w:rPr>
  </w:style>
  <w:style w:type="character" w:customStyle="1" w:styleId="2f0">
    <w:name w:val="Красная строка 2 Знак"/>
    <w:basedOn w:val="afa"/>
    <w:link w:val="2f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52">
    <w:name w:val="List 5"/>
    <w:basedOn w:val="43"/>
    <w:uiPriority w:val="99"/>
    <w:qFormat/>
    <w:rsid w:val="00C8126C"/>
    <w:pPr>
      <w:numPr>
        <w:ilvl w:val="4"/>
      </w:numPr>
      <w:tabs>
        <w:tab w:val="num" w:pos="3600"/>
      </w:tabs>
      <w:ind w:left="3600" w:hanging="360"/>
    </w:pPr>
  </w:style>
  <w:style w:type="paragraph" w:styleId="40">
    <w:name w:val="List Bullet 4"/>
    <w:basedOn w:val="30"/>
    <w:rsid w:val="00C8126C"/>
    <w:pPr>
      <w:numPr>
        <w:numId w:val="14"/>
      </w:numPr>
    </w:pPr>
  </w:style>
  <w:style w:type="paragraph" w:styleId="50">
    <w:name w:val="List Bullet 5"/>
    <w:basedOn w:val="40"/>
    <w:rsid w:val="00C8126C"/>
    <w:pPr>
      <w:numPr>
        <w:numId w:val="15"/>
      </w:numPr>
    </w:pPr>
  </w:style>
  <w:style w:type="paragraph" w:styleId="afffd">
    <w:name w:val="List Continue"/>
    <w:basedOn w:val="afff4"/>
    <w:rsid w:val="00C8126C"/>
    <w:pPr>
      <w:spacing w:after="120"/>
      <w:ind w:firstLine="0"/>
    </w:pPr>
  </w:style>
  <w:style w:type="paragraph" w:styleId="2f1">
    <w:name w:val="List Continue 2"/>
    <w:basedOn w:val="24"/>
    <w:rsid w:val="00C8126C"/>
    <w:pPr>
      <w:ind w:firstLine="0"/>
    </w:pPr>
  </w:style>
  <w:style w:type="paragraph" w:styleId="3d">
    <w:name w:val="List Continue 3"/>
    <w:basedOn w:val="35"/>
    <w:rsid w:val="00C8126C"/>
    <w:pPr>
      <w:spacing w:after="120"/>
      <w:ind w:left="1050" w:firstLine="0"/>
    </w:pPr>
  </w:style>
  <w:style w:type="paragraph" w:styleId="46">
    <w:name w:val="List Continue 4"/>
    <w:basedOn w:val="43"/>
    <w:rsid w:val="00C8126C"/>
    <w:pPr>
      <w:ind w:firstLine="0"/>
    </w:pPr>
  </w:style>
  <w:style w:type="paragraph" w:styleId="56">
    <w:name w:val="List Continue 5"/>
    <w:basedOn w:val="52"/>
    <w:rsid w:val="00C8126C"/>
    <w:pPr>
      <w:ind w:firstLine="0"/>
    </w:pPr>
  </w:style>
  <w:style w:type="paragraph" w:styleId="3">
    <w:name w:val="List Number 3"/>
    <w:basedOn w:val="2"/>
    <w:rsid w:val="00C8126C"/>
    <w:pPr>
      <w:numPr>
        <w:numId w:val="17"/>
      </w:numPr>
    </w:pPr>
  </w:style>
  <w:style w:type="paragraph" w:styleId="4">
    <w:name w:val="List Number 4"/>
    <w:basedOn w:val="3"/>
    <w:rsid w:val="00C8126C"/>
    <w:pPr>
      <w:numPr>
        <w:numId w:val="18"/>
      </w:numPr>
    </w:pPr>
  </w:style>
  <w:style w:type="paragraph" w:styleId="5">
    <w:name w:val="List Number 5"/>
    <w:basedOn w:val="4"/>
    <w:rsid w:val="00C8126C"/>
    <w:pPr>
      <w:numPr>
        <w:numId w:val="19"/>
      </w:numPr>
    </w:pPr>
  </w:style>
  <w:style w:type="paragraph" w:customStyle="1" w:styleId="TracesFrom">
    <w:name w:val="TracesFrom"/>
    <w:basedOn w:val="ae"/>
    <w:next w:val="ae"/>
    <w:rsid w:val="00C8126C"/>
    <w:pPr>
      <w:widowControl/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autoSpaceDE/>
      <w:autoSpaceDN/>
      <w:adjustRightInd/>
      <w:spacing w:before="60" w:after="0" w:line="276" w:lineRule="auto"/>
      <w:ind w:firstLine="635"/>
      <w:jc w:val="both"/>
    </w:pPr>
    <w:rPr>
      <w:sz w:val="24"/>
      <w:lang w:val="x-none"/>
    </w:rPr>
  </w:style>
  <w:style w:type="paragraph" w:customStyle="1" w:styleId="Executive">
    <w:name w:val="Executive"/>
    <w:aliases w:val="Исполнитель"/>
    <w:basedOn w:val="ae"/>
    <w:next w:val="ae"/>
    <w:rsid w:val="00C8126C"/>
    <w:pPr>
      <w:widowControl/>
      <w:numPr>
        <w:numId w:val="27"/>
      </w:numPr>
      <w:pBdr>
        <w:top w:val="single" w:sz="4" w:space="1" w:color="800080"/>
        <w:left w:val="single" w:sz="4" w:space="4" w:color="800080"/>
        <w:bottom w:val="single" w:sz="4" w:space="1" w:color="800080"/>
        <w:right w:val="single" w:sz="4" w:space="4" w:color="800080"/>
      </w:pBdr>
      <w:autoSpaceDE/>
      <w:autoSpaceDN/>
      <w:adjustRightInd/>
      <w:spacing w:before="60" w:after="0" w:line="276" w:lineRule="auto"/>
      <w:jc w:val="both"/>
    </w:pPr>
    <w:rPr>
      <w:sz w:val="24"/>
      <w:lang w:val="x-none"/>
    </w:rPr>
  </w:style>
  <w:style w:type="character" w:styleId="afffe">
    <w:name w:val="annotation reference"/>
    <w:uiPriority w:val="99"/>
    <w:unhideWhenUsed/>
    <w:rsid w:val="00C8126C"/>
    <w:rPr>
      <w:sz w:val="16"/>
      <w:szCs w:val="16"/>
    </w:rPr>
  </w:style>
  <w:style w:type="character" w:styleId="affff">
    <w:name w:val="FollowedHyperlink"/>
    <w:uiPriority w:val="99"/>
    <w:rsid w:val="00C8126C"/>
    <w:rPr>
      <w:color w:val="800080"/>
      <w:u w:val="single"/>
    </w:rPr>
  </w:style>
  <w:style w:type="paragraph" w:styleId="affff0">
    <w:name w:val="Document Map"/>
    <w:basedOn w:val="ad"/>
    <w:link w:val="affff1"/>
    <w:uiPriority w:val="99"/>
    <w:unhideWhenUsed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Tahoma" w:hAnsi="Tahoma"/>
      <w:sz w:val="16"/>
      <w:szCs w:val="16"/>
      <w:lang w:val="x-none"/>
    </w:rPr>
  </w:style>
  <w:style w:type="character" w:customStyle="1" w:styleId="affff1">
    <w:name w:val="Схема документа Знак"/>
    <w:basedOn w:val="af"/>
    <w:link w:val="affff0"/>
    <w:uiPriority w:val="99"/>
    <w:rsid w:val="00C8126C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styleId="affff2">
    <w:name w:val="annotation subject"/>
    <w:basedOn w:val="aff2"/>
    <w:next w:val="aff2"/>
    <w:link w:val="affff3"/>
    <w:unhideWhenUsed/>
    <w:rsid w:val="00C8126C"/>
    <w:rPr>
      <w:b/>
      <w:bCs/>
    </w:rPr>
  </w:style>
  <w:style w:type="character" w:customStyle="1" w:styleId="affff3">
    <w:name w:val="Тема примечания Знак"/>
    <w:basedOn w:val="aff3"/>
    <w:link w:val="affff2"/>
    <w:rsid w:val="00C8126C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character" w:customStyle="1" w:styleId="Heading2Char">
    <w:name w:val="Heading 2 Char"/>
    <w:aliases w:val="H2 Char,H21 Char,H22 Char,H23 Char,H24 Char,H25 Char,H26 Char,H27 Char,H28 Char,H29 Char,H210 Char,H211 Char,H212 Char,H213 Char,H214 Char,H215 Char,H216 Char,H221 Char,H231 Char,H241 Char,H251 Char,H261 Char,H271 Char,H281 Char,H291 Cha"/>
    <w:rsid w:val="00C8126C"/>
    <w:rPr>
      <w:b/>
      <w:bCs/>
      <w:kern w:val="28"/>
      <w:sz w:val="28"/>
      <w:szCs w:val="24"/>
      <w:lang w:eastAsia="en-US"/>
    </w:rPr>
  </w:style>
  <w:style w:type="character" w:customStyle="1" w:styleId="Heading3Char">
    <w:name w:val="Heading 3 Char"/>
    <w:rsid w:val="00C8126C"/>
    <w:rPr>
      <w:rFonts w:cs="Arial"/>
      <w:kern w:val="28"/>
      <w:sz w:val="28"/>
      <w:szCs w:val="26"/>
      <w:lang w:eastAsia="en-US"/>
    </w:rPr>
  </w:style>
  <w:style w:type="character" w:customStyle="1" w:styleId="Heading4Char">
    <w:name w:val="Heading 4 Char"/>
    <w:rsid w:val="00C8126C"/>
    <w:rPr>
      <w:rFonts w:cs="Arial"/>
      <w:kern w:val="28"/>
      <w:sz w:val="26"/>
      <w:szCs w:val="26"/>
      <w:lang w:eastAsia="en-US"/>
    </w:rPr>
  </w:style>
  <w:style w:type="character" w:customStyle="1" w:styleId="Heading5Char">
    <w:name w:val="Heading 5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6Char">
    <w:name w:val="Heading 6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7Char">
    <w:name w:val="Heading 7 Char"/>
    <w:rsid w:val="00C8126C"/>
    <w:rPr>
      <w:rFonts w:cs="Arial"/>
      <w:i/>
      <w:kern w:val="28"/>
      <w:sz w:val="24"/>
      <w:szCs w:val="26"/>
      <w:lang w:eastAsia="en-US"/>
    </w:rPr>
  </w:style>
  <w:style w:type="character" w:customStyle="1" w:styleId="Heading8Char">
    <w:name w:val="Heading 8 Char"/>
    <w:rsid w:val="00C8126C"/>
    <w:rPr>
      <w:rFonts w:cs="Arial"/>
      <w:iCs/>
      <w:kern w:val="28"/>
      <w:sz w:val="24"/>
      <w:szCs w:val="26"/>
      <w:lang w:eastAsia="en-US"/>
    </w:rPr>
  </w:style>
  <w:style w:type="character" w:customStyle="1" w:styleId="Heading9Char">
    <w:name w:val="Heading 9 Char"/>
    <w:rsid w:val="00C8126C"/>
    <w:rPr>
      <w:rFonts w:cs="Arial"/>
      <w:iCs/>
      <w:kern w:val="28"/>
      <w:sz w:val="24"/>
      <w:szCs w:val="22"/>
      <w:lang w:eastAsia="en-US"/>
    </w:rPr>
  </w:style>
  <w:style w:type="character" w:customStyle="1" w:styleId="TitleChar">
    <w:name w:val="Title Char"/>
    <w:rsid w:val="00C8126C"/>
    <w:rPr>
      <w:rFonts w:cs="Arial"/>
      <w:b/>
      <w:bCs/>
      <w:kern w:val="28"/>
      <w:sz w:val="32"/>
      <w:szCs w:val="32"/>
      <w:lang w:val="ru-RU" w:eastAsia="ru-RU" w:bidi="ar-SA"/>
    </w:rPr>
  </w:style>
  <w:style w:type="character" w:customStyle="1" w:styleId="SubtitleChar">
    <w:name w:val="Subtitle Char"/>
    <w:rsid w:val="00C8126C"/>
    <w:rPr>
      <w:rFonts w:cs="Arial"/>
      <w:b/>
      <w:bCs/>
      <w:spacing w:val="-16"/>
      <w:kern w:val="28"/>
      <w:sz w:val="28"/>
      <w:szCs w:val="28"/>
    </w:rPr>
  </w:style>
  <w:style w:type="character" w:customStyle="1" w:styleId="HeaderChar">
    <w:name w:val="Header Char"/>
    <w:rsid w:val="00C8126C"/>
    <w:rPr>
      <w:sz w:val="24"/>
      <w:szCs w:val="24"/>
    </w:rPr>
  </w:style>
  <w:style w:type="character" w:customStyle="1" w:styleId="FooterChar">
    <w:name w:val="Footer Char"/>
    <w:basedOn w:val="af"/>
    <w:uiPriority w:val="99"/>
    <w:rsid w:val="00C8126C"/>
  </w:style>
  <w:style w:type="character" w:customStyle="1" w:styleId="BodyText2Char">
    <w:name w:val="Body Text 2 Char"/>
    <w:rsid w:val="00C8126C"/>
    <w:rPr>
      <w:sz w:val="24"/>
    </w:rPr>
  </w:style>
  <w:style w:type="character" w:customStyle="1" w:styleId="NoteHeadingChar">
    <w:name w:val="Note Heading Char"/>
    <w:rsid w:val="00C8126C"/>
    <w:rPr>
      <w:sz w:val="24"/>
    </w:rPr>
  </w:style>
  <w:style w:type="character" w:customStyle="1" w:styleId="BodyText3Char">
    <w:name w:val="Body Text 3 Char"/>
    <w:rsid w:val="00C8126C"/>
    <w:rPr>
      <w:sz w:val="24"/>
      <w:szCs w:val="16"/>
    </w:rPr>
  </w:style>
  <w:style w:type="character" w:customStyle="1" w:styleId="BodyTextChar">
    <w:name w:val="Body Text Char"/>
    <w:rsid w:val="00C8126C"/>
    <w:rPr>
      <w:sz w:val="24"/>
      <w:lang w:val="ru-RU" w:eastAsia="ru-RU" w:bidi="ar-SA"/>
    </w:rPr>
  </w:style>
  <w:style w:type="character" w:customStyle="1" w:styleId="BodyTextFirstIndentChar">
    <w:name w:val="Body Text First Indent Char"/>
    <w:rsid w:val="00C8126C"/>
    <w:rPr>
      <w:sz w:val="24"/>
      <w:lang w:val="ru-RU" w:eastAsia="ru-RU" w:bidi="ar-SA"/>
    </w:rPr>
  </w:style>
  <w:style w:type="character" w:customStyle="1" w:styleId="BodyTextIndentChar">
    <w:name w:val="Body Text Indent Char"/>
    <w:rsid w:val="00C8126C"/>
    <w:rPr>
      <w:sz w:val="24"/>
      <w:lang w:eastAsia="en-US"/>
    </w:rPr>
  </w:style>
  <w:style w:type="character" w:customStyle="1" w:styleId="BodyTextFirstIndent2Char">
    <w:name w:val="Body Text First Indent 2 Char"/>
    <w:rsid w:val="00C8126C"/>
    <w:rPr>
      <w:sz w:val="24"/>
      <w:lang w:eastAsia="en-US"/>
    </w:rPr>
  </w:style>
  <w:style w:type="character" w:customStyle="1" w:styleId="BodyTextIndent2Char">
    <w:name w:val="Body Text Indent 2 Char"/>
    <w:rsid w:val="00C8126C"/>
    <w:rPr>
      <w:sz w:val="24"/>
      <w:szCs w:val="24"/>
    </w:rPr>
  </w:style>
  <w:style w:type="character" w:customStyle="1" w:styleId="BodyTextIndent3Char">
    <w:name w:val="Body Text Indent 3 Char"/>
    <w:rsid w:val="00C8126C"/>
    <w:rPr>
      <w:sz w:val="24"/>
      <w:szCs w:val="16"/>
    </w:rPr>
  </w:style>
  <w:style w:type="paragraph" w:customStyle="1" w:styleId="affff4">
    <w:name w:val="Подраздел"/>
    <w:basedOn w:val="ad"/>
    <w:semiHidden/>
    <w:rsid w:val="00C8126C"/>
    <w:pPr>
      <w:widowControl/>
      <w:suppressAutoHyphens/>
      <w:autoSpaceDE/>
      <w:autoSpaceDN/>
      <w:adjustRightInd/>
      <w:spacing w:before="60" w:line="276" w:lineRule="auto"/>
      <w:ind w:firstLine="635"/>
      <w:jc w:val="center"/>
    </w:pPr>
    <w:rPr>
      <w:rFonts w:ascii="TimesDL" w:hAnsi="TimesDL"/>
      <w:b/>
      <w:smallCaps/>
      <w:spacing w:val="-2"/>
      <w:sz w:val="24"/>
    </w:rPr>
  </w:style>
  <w:style w:type="paragraph" w:styleId="affff5">
    <w:name w:val="footnote text"/>
    <w:aliases w:val="Podrozdział"/>
    <w:basedOn w:val="ad"/>
    <w:link w:val="affff6"/>
    <w:uiPriority w:val="99"/>
    <w:rsid w:val="00C8126C"/>
    <w:pPr>
      <w:widowControl/>
      <w:autoSpaceDE/>
      <w:autoSpaceDN/>
      <w:adjustRightInd/>
      <w:spacing w:before="60" w:line="276" w:lineRule="auto"/>
      <w:ind w:firstLine="635"/>
      <w:jc w:val="both"/>
    </w:pPr>
    <w:rPr>
      <w:lang w:val="x-none"/>
    </w:rPr>
  </w:style>
  <w:style w:type="character" w:customStyle="1" w:styleId="affff6">
    <w:name w:val="Текст сноски Знак"/>
    <w:aliases w:val="Podrozdział Знак"/>
    <w:basedOn w:val="af"/>
    <w:link w:val="affff5"/>
    <w:uiPriority w:val="99"/>
    <w:rsid w:val="00C8126C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ffff7">
    <w:name w:val="footnote reference"/>
    <w:uiPriority w:val="99"/>
    <w:rsid w:val="00C8126C"/>
    <w:rPr>
      <w:vertAlign w:val="superscript"/>
    </w:rPr>
  </w:style>
  <w:style w:type="paragraph" w:customStyle="1" w:styleId="affff8">
    <w:name w:val="Основной без отступа"/>
    <w:basedOn w:val="ad"/>
    <w:rsid w:val="00C8126C"/>
    <w:pPr>
      <w:widowControl/>
      <w:suppressLineNumbers/>
      <w:suppressAutoHyphens/>
      <w:autoSpaceDE/>
      <w:autoSpaceDN/>
      <w:adjustRightInd/>
      <w:spacing w:before="120" w:line="276" w:lineRule="auto"/>
      <w:ind w:firstLine="635"/>
      <w:jc w:val="both"/>
    </w:pPr>
    <w:rPr>
      <w:kern w:val="24"/>
      <w:sz w:val="24"/>
    </w:rPr>
  </w:style>
  <w:style w:type="numbering" w:customStyle="1" w:styleId="HeadingListStyle">
    <w:name w:val="HeadingListStyle"/>
    <w:rsid w:val="00C8126C"/>
    <w:pPr>
      <w:numPr>
        <w:numId w:val="43"/>
      </w:numPr>
    </w:pPr>
  </w:style>
  <w:style w:type="paragraph" w:customStyle="1" w:styleId="ListAlfa">
    <w:name w:val="List Alfa"/>
    <w:basedOn w:val="ae"/>
    <w:rsid w:val="00C8126C"/>
    <w:pPr>
      <w:widowControl/>
      <w:numPr>
        <w:numId w:val="32"/>
      </w:numPr>
      <w:autoSpaceDE/>
      <w:autoSpaceDN/>
      <w:adjustRightInd/>
      <w:spacing w:before="60" w:after="0" w:line="276" w:lineRule="auto"/>
      <w:jc w:val="both"/>
    </w:pPr>
    <w:rPr>
      <w:sz w:val="24"/>
      <w:lang w:val="x-none"/>
    </w:rPr>
  </w:style>
  <w:style w:type="character" w:customStyle="1" w:styleId="zakonlink">
    <w:name w:val="zakon_link"/>
    <w:basedOn w:val="af"/>
    <w:rsid w:val="00C8126C"/>
  </w:style>
  <w:style w:type="character" w:customStyle="1" w:styleId="zakonnavy">
    <w:name w:val="zakon_navy"/>
    <w:basedOn w:val="af"/>
    <w:rsid w:val="00C8126C"/>
  </w:style>
  <w:style w:type="character" w:customStyle="1" w:styleId="zakonspanusual">
    <w:name w:val="zakon_spanusual"/>
    <w:basedOn w:val="af"/>
    <w:rsid w:val="00C8126C"/>
  </w:style>
  <w:style w:type="paragraph" w:customStyle="1" w:styleId="81">
    <w:name w:val="8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9">
    <w:name w:val="a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34">
    <w:name w:val="Стиль Заголовок 3 + По левому краю Междустр.интервал:  полуторный"/>
    <w:basedOn w:val="32"/>
    <w:rsid w:val="00C8126C"/>
    <w:pPr>
      <w:numPr>
        <w:numId w:val="34"/>
      </w:numPr>
      <w:suppressAutoHyphens/>
      <w:spacing w:line="360" w:lineRule="auto"/>
      <w:ind w:left="851"/>
    </w:pPr>
    <w:rPr>
      <w:bCs/>
      <w:sz w:val="28"/>
    </w:rPr>
  </w:style>
  <w:style w:type="paragraph" w:customStyle="1" w:styleId="a3">
    <w:name w:val="Без отступа"/>
    <w:basedOn w:val="ad"/>
    <w:rsid w:val="00C8126C"/>
    <w:pPr>
      <w:widowControl/>
      <w:numPr>
        <w:numId w:val="28"/>
      </w:numPr>
      <w:tabs>
        <w:tab w:val="clear" w:pos="927"/>
      </w:tabs>
      <w:autoSpaceDE/>
      <w:autoSpaceDN/>
      <w:adjustRightInd/>
      <w:spacing w:before="60" w:line="276" w:lineRule="auto"/>
      <w:ind w:firstLine="0"/>
    </w:pPr>
    <w:rPr>
      <w:sz w:val="28"/>
    </w:rPr>
  </w:style>
  <w:style w:type="paragraph" w:customStyle="1" w:styleId="affffa">
    <w:name w:val="Титул"/>
    <w:basedOn w:val="afff2"/>
    <w:rsid w:val="00C8126C"/>
    <w:pPr>
      <w:spacing w:after="120"/>
      <w:jc w:val="center"/>
    </w:pPr>
    <w:rPr>
      <w:rFonts w:eastAsia="TimesNewRoman,Bold"/>
      <w:sz w:val="28"/>
      <w:szCs w:val="28"/>
    </w:rPr>
  </w:style>
  <w:style w:type="paragraph" w:customStyle="1" w:styleId="ConsPlusNormal">
    <w:name w:val="ConsPlusNormal"/>
    <w:rsid w:val="00C8126C"/>
    <w:pPr>
      <w:widowControl w:val="0"/>
      <w:autoSpaceDE w:val="0"/>
      <w:autoSpaceDN w:val="0"/>
      <w:adjustRightInd w:val="0"/>
      <w:spacing w:before="360"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affffb">
    <w:name w:val="Раздел"/>
    <w:basedOn w:val="ad"/>
    <w:semiHidden/>
    <w:rsid w:val="00C8126C"/>
    <w:pPr>
      <w:widowControl/>
      <w:tabs>
        <w:tab w:val="num" w:pos="1440"/>
        <w:tab w:val="num" w:pos="1800"/>
      </w:tabs>
      <w:autoSpaceDE/>
      <w:autoSpaceDN/>
      <w:adjustRightInd/>
      <w:spacing w:before="120" w:line="276" w:lineRule="auto"/>
      <w:ind w:left="720" w:hanging="720"/>
      <w:jc w:val="center"/>
    </w:pPr>
    <w:rPr>
      <w:rFonts w:ascii="Arial Narrow" w:hAnsi="Arial Narrow"/>
      <w:b/>
      <w:sz w:val="28"/>
    </w:rPr>
  </w:style>
  <w:style w:type="paragraph" w:customStyle="1" w:styleId="3e">
    <w:name w:val="Раздел 3"/>
    <w:basedOn w:val="ad"/>
    <w:semiHidden/>
    <w:rsid w:val="00C8126C"/>
    <w:pPr>
      <w:widowControl/>
      <w:tabs>
        <w:tab w:val="num" w:pos="720"/>
      </w:tabs>
      <w:autoSpaceDE/>
      <w:autoSpaceDN/>
      <w:adjustRightInd/>
      <w:spacing w:before="120" w:line="276" w:lineRule="auto"/>
      <w:ind w:left="720" w:hanging="360"/>
      <w:jc w:val="center"/>
    </w:pPr>
    <w:rPr>
      <w:b/>
      <w:sz w:val="24"/>
    </w:rPr>
  </w:style>
  <w:style w:type="paragraph" w:customStyle="1" w:styleId="affffc">
    <w:name w:val="Условия контракта"/>
    <w:basedOn w:val="ad"/>
    <w:semiHidden/>
    <w:rsid w:val="00C8126C"/>
    <w:pPr>
      <w:widowControl/>
      <w:tabs>
        <w:tab w:val="num" w:pos="567"/>
      </w:tabs>
      <w:autoSpaceDE/>
      <w:autoSpaceDN/>
      <w:adjustRightInd/>
      <w:spacing w:before="60" w:line="276" w:lineRule="auto"/>
      <w:ind w:left="567" w:hanging="567"/>
    </w:pPr>
    <w:rPr>
      <w:b/>
      <w:sz w:val="24"/>
    </w:rPr>
  </w:style>
  <w:style w:type="paragraph" w:styleId="affffd">
    <w:name w:val="Date"/>
    <w:basedOn w:val="ad"/>
    <w:next w:val="ad"/>
    <w:link w:val="affffe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lang w:val="x-none"/>
    </w:rPr>
  </w:style>
  <w:style w:type="character" w:customStyle="1" w:styleId="affffe">
    <w:name w:val="Дата Знак"/>
    <w:basedOn w:val="af"/>
    <w:link w:val="affffd"/>
    <w:rsid w:val="00C8126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styleId="afffff">
    <w:name w:val="Plain Text"/>
    <w:basedOn w:val="ad"/>
    <w:link w:val="afffff0"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Courier New" w:hAnsi="Courier New"/>
      <w:lang w:val="x-none"/>
    </w:rPr>
  </w:style>
  <w:style w:type="character" w:customStyle="1" w:styleId="afffff0">
    <w:name w:val="Текст Знак"/>
    <w:basedOn w:val="af"/>
    <w:link w:val="afffff"/>
    <w:rsid w:val="00C8126C"/>
    <w:rPr>
      <w:rFonts w:ascii="Courier New" w:eastAsia="Times New Roman" w:hAnsi="Courier New" w:cs="Times New Roman"/>
      <w:sz w:val="20"/>
      <w:szCs w:val="20"/>
      <w:lang w:val="x-none" w:eastAsia="ru-RU"/>
    </w:rPr>
  </w:style>
  <w:style w:type="paragraph" w:styleId="HTML3">
    <w:name w:val="HTML Address"/>
    <w:basedOn w:val="ad"/>
    <w:link w:val="HTML4"/>
    <w:rsid w:val="00C8126C"/>
    <w:pPr>
      <w:widowControl/>
      <w:autoSpaceDE/>
      <w:autoSpaceDN/>
      <w:adjustRightInd/>
      <w:spacing w:before="60" w:line="276" w:lineRule="auto"/>
      <w:ind w:firstLine="635"/>
    </w:pPr>
    <w:rPr>
      <w:i/>
      <w:iCs/>
      <w:sz w:val="24"/>
      <w:szCs w:val="24"/>
      <w:lang w:val="x-none"/>
    </w:rPr>
  </w:style>
  <w:style w:type="character" w:customStyle="1" w:styleId="HTML4">
    <w:name w:val="Адрес HTML Знак"/>
    <w:basedOn w:val="af"/>
    <w:link w:val="HTML3"/>
    <w:rsid w:val="00C8126C"/>
    <w:rPr>
      <w:rFonts w:ascii="Times New Roman" w:eastAsia="Times New Roman" w:hAnsi="Times New Roman" w:cs="Times New Roman"/>
      <w:i/>
      <w:iCs/>
      <w:sz w:val="24"/>
      <w:szCs w:val="24"/>
      <w:lang w:val="x-none" w:eastAsia="ru-RU"/>
    </w:rPr>
  </w:style>
  <w:style w:type="character" w:styleId="HTML5">
    <w:name w:val="HTML Acronym"/>
    <w:basedOn w:val="af"/>
    <w:rsid w:val="00C8126C"/>
  </w:style>
  <w:style w:type="character" w:styleId="afffff1">
    <w:name w:val="Emphasis"/>
    <w:rsid w:val="00C8126C"/>
    <w:rPr>
      <w:i/>
      <w:iCs/>
    </w:rPr>
  </w:style>
  <w:style w:type="character" w:styleId="HTML6">
    <w:name w:val="HTML Keyboard"/>
    <w:rsid w:val="00C8126C"/>
    <w:rPr>
      <w:rFonts w:ascii="Courier New" w:hAnsi="Courier New" w:cs="Courier New"/>
      <w:sz w:val="20"/>
      <w:szCs w:val="20"/>
    </w:rPr>
  </w:style>
  <w:style w:type="character" w:styleId="afffff2">
    <w:name w:val="line number"/>
    <w:basedOn w:val="af"/>
    <w:rsid w:val="00C8126C"/>
  </w:style>
  <w:style w:type="paragraph" w:styleId="2f2">
    <w:name w:val="envelope return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rFonts w:ascii="Arial" w:hAnsi="Arial" w:cs="Arial"/>
    </w:rPr>
  </w:style>
  <w:style w:type="paragraph" w:styleId="afffff3">
    <w:name w:val="Normal Indent"/>
    <w:basedOn w:val="ad"/>
    <w:rsid w:val="00C8126C"/>
    <w:pPr>
      <w:widowControl/>
      <w:autoSpaceDE/>
      <w:autoSpaceDN/>
      <w:adjustRightInd/>
      <w:spacing w:before="60" w:line="276" w:lineRule="auto"/>
      <w:ind w:left="708" w:firstLine="635"/>
    </w:pPr>
    <w:rPr>
      <w:sz w:val="24"/>
      <w:szCs w:val="24"/>
    </w:rPr>
  </w:style>
  <w:style w:type="character" w:styleId="HTML7">
    <w:name w:val="HTML Definition"/>
    <w:rsid w:val="00C8126C"/>
    <w:rPr>
      <w:i/>
      <w:iCs/>
    </w:rPr>
  </w:style>
  <w:style w:type="character" w:styleId="HTML8">
    <w:name w:val="HTML Variable"/>
    <w:rsid w:val="00C8126C"/>
    <w:rPr>
      <w:i/>
      <w:iCs/>
    </w:rPr>
  </w:style>
  <w:style w:type="character" w:styleId="HTML9">
    <w:name w:val="HTML Typewriter"/>
    <w:rsid w:val="00C8126C"/>
    <w:rPr>
      <w:rFonts w:ascii="Courier New" w:hAnsi="Courier New" w:cs="Courier New"/>
      <w:sz w:val="20"/>
      <w:szCs w:val="20"/>
    </w:rPr>
  </w:style>
  <w:style w:type="paragraph" w:styleId="afffff4">
    <w:name w:val="Signature"/>
    <w:basedOn w:val="ad"/>
    <w:link w:val="afffff5"/>
    <w:rsid w:val="00C8126C"/>
    <w:pPr>
      <w:widowControl/>
      <w:autoSpaceDE/>
      <w:autoSpaceDN/>
      <w:adjustRightInd/>
      <w:spacing w:before="60" w:line="276" w:lineRule="auto"/>
      <w:ind w:left="4252" w:firstLine="635"/>
    </w:pPr>
    <w:rPr>
      <w:sz w:val="24"/>
      <w:szCs w:val="24"/>
      <w:lang w:val="x-none"/>
    </w:rPr>
  </w:style>
  <w:style w:type="character" w:customStyle="1" w:styleId="afffff5">
    <w:name w:val="Подпись Знак"/>
    <w:basedOn w:val="af"/>
    <w:link w:val="afffff4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ffff6">
    <w:name w:val="Salutation"/>
    <w:basedOn w:val="ad"/>
    <w:next w:val="ad"/>
    <w:link w:val="afffff7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  <w:lang w:val="x-none"/>
    </w:rPr>
  </w:style>
  <w:style w:type="character" w:customStyle="1" w:styleId="afffff7">
    <w:name w:val="Приветствие Знак"/>
    <w:basedOn w:val="af"/>
    <w:link w:val="afffff6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styleId="afffff8">
    <w:name w:val="Closing"/>
    <w:basedOn w:val="ad"/>
    <w:link w:val="afffff9"/>
    <w:rsid w:val="00C8126C"/>
    <w:pPr>
      <w:widowControl/>
      <w:autoSpaceDE/>
      <w:autoSpaceDN/>
      <w:adjustRightInd/>
      <w:spacing w:before="60" w:line="276" w:lineRule="auto"/>
      <w:ind w:left="4252" w:firstLine="635"/>
    </w:pPr>
    <w:rPr>
      <w:sz w:val="24"/>
      <w:szCs w:val="24"/>
      <w:lang w:val="x-none"/>
    </w:rPr>
  </w:style>
  <w:style w:type="character" w:customStyle="1" w:styleId="afffff9">
    <w:name w:val="Прощание Знак"/>
    <w:basedOn w:val="af"/>
    <w:link w:val="afffff8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HTMLa">
    <w:name w:val="HTML Cite"/>
    <w:rsid w:val="00C8126C"/>
    <w:rPr>
      <w:i/>
      <w:iCs/>
    </w:rPr>
  </w:style>
  <w:style w:type="paragraph" w:styleId="aa">
    <w:name w:val="Message Header"/>
    <w:basedOn w:val="ad"/>
    <w:link w:val="afffffa"/>
    <w:rsid w:val="00C8126C"/>
    <w:pPr>
      <w:widowControl/>
      <w:numPr>
        <w:numId w:val="29"/>
      </w:num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432"/>
      </w:tabs>
      <w:autoSpaceDE/>
      <w:autoSpaceDN/>
      <w:adjustRightInd/>
      <w:spacing w:before="60" w:line="276" w:lineRule="auto"/>
      <w:ind w:left="1134" w:hanging="1134"/>
    </w:pPr>
    <w:rPr>
      <w:rFonts w:ascii="Arial" w:hAnsi="Arial"/>
      <w:sz w:val="24"/>
      <w:szCs w:val="24"/>
      <w:lang w:val="x-none" w:eastAsia="x-none"/>
    </w:rPr>
  </w:style>
  <w:style w:type="character" w:customStyle="1" w:styleId="afffffa">
    <w:name w:val="Шапка Знак"/>
    <w:basedOn w:val="af"/>
    <w:link w:val="aa"/>
    <w:rsid w:val="00C8126C"/>
    <w:rPr>
      <w:rFonts w:ascii="Arial" w:eastAsia="Times New Roman" w:hAnsi="Arial" w:cs="Times New Roman"/>
      <w:sz w:val="24"/>
      <w:szCs w:val="24"/>
      <w:shd w:val="pct20" w:color="auto" w:fill="auto"/>
      <w:lang w:val="x-none" w:eastAsia="x-none"/>
    </w:rPr>
  </w:style>
  <w:style w:type="paragraph" w:styleId="afffffb">
    <w:name w:val="E-mail Signature"/>
    <w:basedOn w:val="ad"/>
    <w:link w:val="afffffc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  <w:lang w:val="x-none"/>
    </w:rPr>
  </w:style>
  <w:style w:type="character" w:customStyle="1" w:styleId="afffffc">
    <w:name w:val="Электронная подпись Знак"/>
    <w:basedOn w:val="af"/>
    <w:link w:val="afffffb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2-1">
    <w:name w:val="содержание2-1"/>
    <w:basedOn w:val="32"/>
    <w:next w:val="ad"/>
    <w:rsid w:val="00C8126C"/>
    <w:pPr>
      <w:numPr>
        <w:ilvl w:val="1"/>
        <w:numId w:val="29"/>
      </w:numPr>
      <w:tabs>
        <w:tab w:val="clear" w:pos="1836"/>
        <w:tab w:val="num" w:pos="170"/>
      </w:tabs>
      <w:spacing w:after="60"/>
      <w:ind w:left="720" w:hanging="720"/>
    </w:pPr>
    <w:rPr>
      <w:b w:val="0"/>
    </w:rPr>
  </w:style>
  <w:style w:type="paragraph" w:customStyle="1" w:styleId="211">
    <w:name w:val="Заголовок 2.1"/>
    <w:basedOn w:val="13"/>
    <w:rsid w:val="00C8126C"/>
    <w:pPr>
      <w:widowControl w:val="0"/>
      <w:numPr>
        <w:ilvl w:val="2"/>
        <w:numId w:val="29"/>
      </w:numPr>
      <w:suppressLineNumbers/>
      <w:tabs>
        <w:tab w:val="clear" w:pos="1307"/>
        <w:tab w:val="num" w:pos="432"/>
      </w:tabs>
      <w:suppressAutoHyphens/>
      <w:ind w:left="432" w:hanging="432"/>
    </w:pPr>
    <w:rPr>
      <w:bCs/>
      <w:caps w:val="0"/>
      <w:kern w:val="28"/>
      <w:sz w:val="36"/>
      <w:szCs w:val="28"/>
    </w:rPr>
  </w:style>
  <w:style w:type="paragraph" w:customStyle="1" w:styleId="2f3">
    <w:name w:val="Стиль2"/>
    <w:basedOn w:val="25"/>
    <w:rsid w:val="00C8126C"/>
    <w:pPr>
      <w:keepNext/>
      <w:keepLines/>
      <w:widowControl w:val="0"/>
      <w:numPr>
        <w:numId w:val="0"/>
      </w:numPr>
      <w:suppressLineNumbers/>
      <w:tabs>
        <w:tab w:val="num" w:pos="1440"/>
      </w:tabs>
      <w:suppressAutoHyphens/>
      <w:spacing w:after="60"/>
      <w:ind w:left="1440" w:hanging="360"/>
    </w:pPr>
    <w:rPr>
      <w:b/>
      <w:szCs w:val="20"/>
    </w:rPr>
  </w:style>
  <w:style w:type="paragraph" w:customStyle="1" w:styleId="3f">
    <w:name w:val="Стиль3"/>
    <w:basedOn w:val="29"/>
    <w:rsid w:val="00C8126C"/>
    <w:pPr>
      <w:widowControl w:val="0"/>
      <w:tabs>
        <w:tab w:val="num" w:pos="2160"/>
      </w:tabs>
      <w:adjustRightInd w:val="0"/>
      <w:spacing w:line="240" w:lineRule="auto"/>
      <w:ind w:left="2160" w:hanging="360"/>
      <w:jc w:val="left"/>
      <w:textAlignment w:val="baseline"/>
    </w:pPr>
  </w:style>
  <w:style w:type="paragraph" w:customStyle="1" w:styleId="2-11">
    <w:name w:val="содержание2-1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character" w:customStyle="1" w:styleId="3f0">
    <w:name w:val="Стиль3 Знак"/>
    <w:rsid w:val="00C8126C"/>
    <w:rPr>
      <w:b/>
      <w:bCs/>
      <w:sz w:val="24"/>
      <w:lang w:val="ru-RU" w:eastAsia="ru-RU" w:bidi="ar-SA"/>
    </w:rPr>
  </w:style>
  <w:style w:type="paragraph" w:customStyle="1" w:styleId="47">
    <w:name w:val="Стиль4"/>
    <w:basedOn w:val="22"/>
    <w:next w:val="ad"/>
    <w:rsid w:val="00C8126C"/>
    <w:pPr>
      <w:keepLines/>
      <w:widowControl w:val="0"/>
      <w:numPr>
        <w:ilvl w:val="0"/>
        <w:numId w:val="0"/>
      </w:numPr>
      <w:suppressLineNumbers/>
      <w:tabs>
        <w:tab w:val="num" w:pos="576"/>
        <w:tab w:val="num" w:pos="1440"/>
      </w:tabs>
      <w:suppressAutoHyphens/>
      <w:spacing w:before="0"/>
      <w:ind w:left="1440" w:firstLine="567"/>
      <w:jc w:val="center"/>
    </w:pPr>
    <w:rPr>
      <w:bCs/>
      <w:iCs/>
      <w:sz w:val="30"/>
    </w:rPr>
  </w:style>
  <w:style w:type="paragraph" w:customStyle="1" w:styleId="afffffd">
    <w:name w:val="Таблица заголовок"/>
    <w:basedOn w:val="ad"/>
    <w:rsid w:val="00C8126C"/>
    <w:pPr>
      <w:widowControl/>
      <w:autoSpaceDE/>
      <w:autoSpaceDN/>
      <w:adjustRightInd/>
      <w:spacing w:before="120" w:line="360" w:lineRule="auto"/>
      <w:ind w:firstLine="635"/>
      <w:jc w:val="right"/>
    </w:pPr>
    <w:rPr>
      <w:b/>
      <w:sz w:val="28"/>
      <w:szCs w:val="28"/>
    </w:rPr>
  </w:style>
  <w:style w:type="paragraph" w:customStyle="1" w:styleId="afffffe">
    <w:name w:val="текст таблицы"/>
    <w:basedOn w:val="ad"/>
    <w:rsid w:val="00C8126C"/>
    <w:pPr>
      <w:widowControl/>
      <w:autoSpaceDE/>
      <w:autoSpaceDN/>
      <w:adjustRightInd/>
      <w:spacing w:before="120" w:line="276" w:lineRule="auto"/>
      <w:ind w:right="-102" w:firstLine="635"/>
    </w:pPr>
    <w:rPr>
      <w:sz w:val="24"/>
      <w:szCs w:val="24"/>
    </w:rPr>
  </w:style>
  <w:style w:type="paragraph" w:customStyle="1" w:styleId="affffff">
    <w:name w:val="Пункт Знак"/>
    <w:basedOn w:val="ad"/>
    <w:rsid w:val="00C8126C"/>
    <w:pPr>
      <w:widowControl/>
      <w:tabs>
        <w:tab w:val="num" w:pos="1134"/>
        <w:tab w:val="left" w:pos="1701"/>
      </w:tabs>
      <w:autoSpaceDE/>
      <w:autoSpaceDN/>
      <w:adjustRightInd/>
      <w:snapToGrid w:val="0"/>
      <w:spacing w:before="60" w:line="360" w:lineRule="auto"/>
      <w:ind w:left="1134" w:hanging="567"/>
    </w:pPr>
    <w:rPr>
      <w:sz w:val="28"/>
    </w:rPr>
  </w:style>
  <w:style w:type="paragraph" w:customStyle="1" w:styleId="acxspmiddle">
    <w:name w:val="acxspmiddle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0">
    <w:name w:val="Словарная статья"/>
    <w:basedOn w:val="ad"/>
    <w:next w:val="ad"/>
    <w:rsid w:val="00C8126C"/>
    <w:pPr>
      <w:widowControl/>
      <w:spacing w:before="60" w:line="276" w:lineRule="auto"/>
      <w:ind w:right="118" w:firstLine="635"/>
    </w:pPr>
    <w:rPr>
      <w:rFonts w:ascii="Arial" w:hAnsi="Arial"/>
    </w:rPr>
  </w:style>
  <w:style w:type="paragraph" w:customStyle="1" w:styleId="affffff1">
    <w:name w:val="Комментарий пользователя"/>
    <w:basedOn w:val="ad"/>
    <w:next w:val="ad"/>
    <w:rsid w:val="00C8126C"/>
    <w:pPr>
      <w:widowControl/>
      <w:spacing w:before="60" w:line="276" w:lineRule="auto"/>
      <w:ind w:left="170" w:firstLine="635"/>
    </w:pPr>
    <w:rPr>
      <w:rFonts w:ascii="Arial" w:hAnsi="Arial"/>
      <w:i/>
      <w:iCs/>
      <w:color w:val="000080"/>
    </w:rPr>
  </w:style>
  <w:style w:type="character" w:customStyle="1" w:styleId="3f1">
    <w:name w:val="Стиль3 Знак Знак"/>
    <w:rsid w:val="00C8126C"/>
    <w:rPr>
      <w:sz w:val="24"/>
      <w:lang w:val="ru-RU" w:eastAsia="ru-RU" w:bidi="ar-SA"/>
    </w:rPr>
  </w:style>
  <w:style w:type="character" w:customStyle="1" w:styleId="labelbodytext1">
    <w:name w:val="label_body_text_1"/>
    <w:basedOn w:val="af"/>
    <w:rsid w:val="00C8126C"/>
  </w:style>
  <w:style w:type="paragraph" w:customStyle="1" w:styleId="1DocumentHeader1">
    <w:name w:val="Заголовок 1.Document Header1"/>
    <w:basedOn w:val="ad"/>
    <w:next w:val="ad"/>
    <w:rsid w:val="00C8126C"/>
    <w:pPr>
      <w:keepNext/>
      <w:widowControl/>
      <w:autoSpaceDE/>
      <w:autoSpaceDN/>
      <w:adjustRightInd/>
      <w:spacing w:before="60" w:line="276" w:lineRule="auto"/>
      <w:ind w:firstLine="635"/>
      <w:jc w:val="center"/>
      <w:outlineLvl w:val="0"/>
    </w:pPr>
    <w:rPr>
      <w:kern w:val="28"/>
      <w:sz w:val="36"/>
      <w:szCs w:val="24"/>
    </w:rPr>
  </w:style>
  <w:style w:type="paragraph" w:customStyle="1" w:styleId="acxsplast">
    <w:name w:val="acxsplast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2">
    <w:name w:val="Заголовок Формы"/>
    <w:basedOn w:val="22"/>
    <w:rsid w:val="00C8126C"/>
    <w:pPr>
      <w:keepLines/>
      <w:numPr>
        <w:ilvl w:val="0"/>
        <w:numId w:val="0"/>
      </w:numPr>
      <w:tabs>
        <w:tab w:val="num" w:pos="1440"/>
      </w:tabs>
      <w:suppressAutoHyphens/>
      <w:spacing w:before="210"/>
      <w:ind w:left="1440" w:hanging="360"/>
      <w:jc w:val="center"/>
    </w:pPr>
    <w:rPr>
      <w:iCs/>
      <w:caps/>
      <w:kern w:val="28"/>
      <w:szCs w:val="24"/>
      <w:lang w:eastAsia="en-US"/>
    </w:rPr>
  </w:style>
  <w:style w:type="paragraph" w:customStyle="1" w:styleId="affffff3">
    <w:name w:val="Пункт"/>
    <w:basedOn w:val="ad"/>
    <w:rsid w:val="00C8126C"/>
    <w:pPr>
      <w:widowControl/>
      <w:tabs>
        <w:tab w:val="num" w:pos="1980"/>
      </w:tabs>
      <w:autoSpaceDE/>
      <w:autoSpaceDN/>
      <w:adjustRightInd/>
      <w:spacing w:before="60" w:line="276" w:lineRule="auto"/>
      <w:ind w:left="1404" w:hanging="504"/>
    </w:pPr>
    <w:rPr>
      <w:sz w:val="24"/>
      <w:szCs w:val="28"/>
    </w:rPr>
  </w:style>
  <w:style w:type="paragraph" w:customStyle="1" w:styleId="affffff4">
    <w:name w:val="Подпункт"/>
    <w:basedOn w:val="affffff3"/>
    <w:rsid w:val="00C8126C"/>
    <w:pPr>
      <w:tabs>
        <w:tab w:val="clear" w:pos="1980"/>
        <w:tab w:val="num" w:pos="2520"/>
      </w:tabs>
      <w:ind w:left="1728" w:hanging="648"/>
    </w:pPr>
  </w:style>
  <w:style w:type="paragraph" w:customStyle="1" w:styleId="a4">
    <w:name w:val="Таблица шапка"/>
    <w:basedOn w:val="ad"/>
    <w:rsid w:val="00C8126C"/>
    <w:pPr>
      <w:keepNext/>
      <w:widowControl/>
      <w:numPr>
        <w:ilvl w:val="2"/>
        <w:numId w:val="30"/>
      </w:numPr>
      <w:tabs>
        <w:tab w:val="clear" w:pos="1135"/>
      </w:tabs>
      <w:autoSpaceDE/>
      <w:autoSpaceDN/>
      <w:adjustRightInd/>
      <w:spacing w:before="40" w:after="40" w:line="276" w:lineRule="auto"/>
      <w:ind w:left="57" w:right="57" w:firstLine="0"/>
    </w:pPr>
    <w:rPr>
      <w:sz w:val="18"/>
      <w:szCs w:val="18"/>
    </w:rPr>
  </w:style>
  <w:style w:type="paragraph" w:customStyle="1" w:styleId="affffff5">
    <w:name w:val="Таблица текст"/>
    <w:basedOn w:val="ad"/>
    <w:rsid w:val="00C8126C"/>
    <w:pPr>
      <w:widowControl/>
      <w:autoSpaceDE/>
      <w:autoSpaceDN/>
      <w:adjustRightInd/>
      <w:spacing w:before="40" w:after="40" w:line="276" w:lineRule="auto"/>
      <w:ind w:left="57" w:right="57" w:firstLine="635"/>
    </w:pPr>
    <w:rPr>
      <w:sz w:val="22"/>
      <w:szCs w:val="22"/>
    </w:rPr>
  </w:style>
  <w:style w:type="paragraph" w:customStyle="1" w:styleId="affffff6">
    <w:name w:val="пункт"/>
    <w:basedOn w:val="ad"/>
    <w:rsid w:val="00C8126C"/>
    <w:pPr>
      <w:widowControl/>
      <w:tabs>
        <w:tab w:val="num" w:pos="2804"/>
      </w:tabs>
      <w:autoSpaceDE/>
      <w:autoSpaceDN/>
      <w:adjustRightInd/>
      <w:spacing w:before="60" w:line="276" w:lineRule="auto"/>
      <w:ind w:left="2804" w:hanging="360"/>
    </w:pPr>
    <w:rPr>
      <w:sz w:val="24"/>
      <w:szCs w:val="24"/>
    </w:rPr>
  </w:style>
  <w:style w:type="character" w:customStyle="1" w:styleId="labelbodytext11">
    <w:name w:val="label_body_text_11"/>
    <w:rsid w:val="00C8126C"/>
    <w:rPr>
      <w:color w:val="0000FF"/>
      <w:sz w:val="20"/>
      <w:szCs w:val="20"/>
    </w:rPr>
  </w:style>
  <w:style w:type="paragraph" w:customStyle="1" w:styleId="affffff7">
    <w:name w:val="Íîðìàëüíûé"/>
    <w:semiHidden/>
    <w:rsid w:val="00C8126C"/>
    <w:pPr>
      <w:spacing w:before="360" w:after="0" w:line="240" w:lineRule="auto"/>
      <w:ind w:firstLine="851"/>
    </w:pPr>
    <w:rPr>
      <w:rFonts w:ascii="Courier" w:eastAsia="Times New Roman" w:hAnsi="Courier" w:cs="Times New Roman"/>
      <w:sz w:val="24"/>
      <w:szCs w:val="20"/>
      <w:lang w:val="en-GB" w:eastAsia="ru-RU"/>
    </w:rPr>
  </w:style>
  <w:style w:type="paragraph" w:customStyle="1" w:styleId="affffff8">
    <w:name w:val="Îáû÷íûé"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9">
    <w:name w:val="текст"/>
    <w:basedOn w:val="ad"/>
    <w:link w:val="affffffa"/>
    <w:rsid w:val="00C8126C"/>
    <w:pPr>
      <w:widowControl/>
      <w:tabs>
        <w:tab w:val="num" w:pos="792"/>
      </w:tabs>
      <w:autoSpaceDE/>
      <w:autoSpaceDN/>
      <w:adjustRightInd/>
      <w:spacing w:before="60" w:line="276" w:lineRule="auto"/>
      <w:ind w:left="792" w:hanging="432"/>
    </w:pPr>
    <w:rPr>
      <w:rFonts w:ascii="Arial" w:hAnsi="Arial"/>
      <w:bCs/>
      <w:sz w:val="24"/>
      <w:lang w:val="x-none"/>
    </w:rPr>
  </w:style>
  <w:style w:type="paragraph" w:customStyle="1" w:styleId="affffffb">
    <w:name w:val="Заголовок документа"/>
    <w:basedOn w:val="ad"/>
    <w:next w:val="ad"/>
    <w:rsid w:val="00C8126C"/>
    <w:pPr>
      <w:widowControl/>
      <w:suppressLineNumbers/>
      <w:tabs>
        <w:tab w:val="num" w:pos="360"/>
      </w:tabs>
      <w:suppressAutoHyphens/>
      <w:autoSpaceDE/>
      <w:autoSpaceDN/>
      <w:adjustRightInd/>
      <w:spacing w:before="120" w:line="276" w:lineRule="auto"/>
      <w:ind w:left="360" w:hanging="360"/>
      <w:jc w:val="center"/>
    </w:pPr>
    <w:rPr>
      <w:rFonts w:ascii="Arial" w:hAnsi="Arial"/>
      <w:b/>
      <w:kern w:val="24"/>
      <w:sz w:val="28"/>
    </w:rPr>
  </w:style>
  <w:style w:type="paragraph" w:customStyle="1" w:styleId="affffffc">
    <w:name w:val="Заголовок приложения"/>
    <w:basedOn w:val="13"/>
    <w:next w:val="ae"/>
    <w:rsid w:val="00C8126C"/>
    <w:pPr>
      <w:numPr>
        <w:numId w:val="0"/>
      </w:numPr>
      <w:suppressLineNumbers/>
      <w:tabs>
        <w:tab w:val="num" w:pos="360"/>
        <w:tab w:val="num" w:pos="1620"/>
      </w:tabs>
      <w:suppressAutoHyphens/>
      <w:spacing w:after="240"/>
      <w:ind w:left="360" w:hanging="769"/>
      <w:outlineLvl w:val="8"/>
    </w:pPr>
    <w:rPr>
      <w:bCs/>
      <w:caps w:val="0"/>
      <w:sz w:val="32"/>
    </w:rPr>
  </w:style>
  <w:style w:type="character" w:customStyle="1" w:styleId="tendersubject1">
    <w:name w:val="tendersubject1"/>
    <w:rsid w:val="00C8126C"/>
    <w:rPr>
      <w:b/>
      <w:bCs/>
      <w:color w:val="0000FF"/>
      <w:sz w:val="20"/>
      <w:szCs w:val="20"/>
    </w:rPr>
  </w:style>
  <w:style w:type="paragraph" w:customStyle="1" w:styleId="ConsTitle">
    <w:name w:val="ConsTitle"/>
    <w:rsid w:val="00C8126C"/>
    <w:pPr>
      <w:widowControl w:val="0"/>
      <w:autoSpaceDE w:val="0"/>
      <w:autoSpaceDN w:val="0"/>
      <w:adjustRightInd w:val="0"/>
      <w:spacing w:before="360" w:after="0" w:line="240" w:lineRule="auto"/>
      <w:ind w:right="19772" w:firstLine="85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numbering" w:customStyle="1" w:styleId="53">
    <w:name w:val="Стиль5"/>
    <w:rsid w:val="00C8126C"/>
    <w:pPr>
      <w:numPr>
        <w:numId w:val="31"/>
      </w:numPr>
    </w:pPr>
  </w:style>
  <w:style w:type="paragraph" w:customStyle="1" w:styleId="57">
    <w:name w:val="Стиль 5"/>
    <w:basedOn w:val="22"/>
    <w:rsid w:val="00C8126C"/>
    <w:pPr>
      <w:keepLines/>
      <w:numPr>
        <w:ilvl w:val="0"/>
        <w:numId w:val="0"/>
      </w:numPr>
      <w:tabs>
        <w:tab w:val="num" w:pos="576"/>
        <w:tab w:val="num" w:pos="1440"/>
      </w:tabs>
      <w:suppressAutoHyphens/>
      <w:spacing w:before="210"/>
      <w:ind w:left="1440" w:hanging="360"/>
      <w:jc w:val="center"/>
    </w:pPr>
    <w:rPr>
      <w:iCs/>
      <w:kern w:val="28"/>
      <w:szCs w:val="24"/>
      <w:lang w:eastAsia="en-US"/>
    </w:rPr>
  </w:style>
  <w:style w:type="paragraph" w:styleId="72">
    <w:name w:val="toc 7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200" w:firstLine="635"/>
    </w:pPr>
  </w:style>
  <w:style w:type="paragraph" w:styleId="82">
    <w:name w:val="toc 8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440" w:firstLine="635"/>
    </w:pPr>
  </w:style>
  <w:style w:type="paragraph" w:styleId="91">
    <w:name w:val="toc 9"/>
    <w:basedOn w:val="ad"/>
    <w:next w:val="ad"/>
    <w:autoRedefine/>
    <w:uiPriority w:val="39"/>
    <w:rsid w:val="00C8126C"/>
    <w:pPr>
      <w:widowControl/>
      <w:autoSpaceDE/>
      <w:autoSpaceDN/>
      <w:adjustRightInd/>
      <w:spacing w:before="60" w:line="276" w:lineRule="auto"/>
      <w:ind w:left="1680" w:firstLine="635"/>
    </w:pPr>
  </w:style>
  <w:style w:type="paragraph" w:customStyle="1" w:styleId="02">
    <w:name w:val="Стиль 02"/>
    <w:basedOn w:val="22"/>
    <w:rsid w:val="00C8126C"/>
    <w:pPr>
      <w:numPr>
        <w:ilvl w:val="0"/>
        <w:numId w:val="0"/>
      </w:numPr>
      <w:tabs>
        <w:tab w:val="num" w:pos="1440"/>
      </w:tabs>
      <w:ind w:left="1440" w:hanging="360"/>
    </w:pPr>
    <w:rPr>
      <w:sz w:val="32"/>
    </w:rPr>
  </w:style>
  <w:style w:type="paragraph" w:customStyle="1" w:styleId="1c">
    <w:name w:val="Абзац списка1"/>
    <w:basedOn w:val="ad"/>
    <w:link w:val="1d"/>
    <w:uiPriority w:val="34"/>
    <w:qFormat/>
    <w:rsid w:val="00C8126C"/>
    <w:pPr>
      <w:widowControl/>
      <w:autoSpaceDE/>
      <w:autoSpaceDN/>
      <w:adjustRightInd/>
      <w:spacing w:before="60" w:line="276" w:lineRule="auto"/>
      <w:ind w:left="708" w:firstLine="635"/>
    </w:pPr>
    <w:rPr>
      <w:sz w:val="24"/>
      <w:szCs w:val="24"/>
    </w:rPr>
  </w:style>
  <w:style w:type="paragraph" w:customStyle="1" w:styleId="3f2">
    <w:name w:val="Стиль Заголовок 3"/>
    <w:basedOn w:val="32"/>
    <w:rsid w:val="00C8126C"/>
    <w:pPr>
      <w:numPr>
        <w:ilvl w:val="0"/>
        <w:numId w:val="0"/>
      </w:numPr>
      <w:tabs>
        <w:tab w:val="num" w:pos="2160"/>
      </w:tabs>
      <w:ind w:left="2160" w:hanging="360"/>
    </w:pPr>
    <w:rPr>
      <w:b w:val="0"/>
    </w:rPr>
  </w:style>
  <w:style w:type="paragraph" w:customStyle="1" w:styleId="affffffd">
    <w:name w:val="Текст в разделах"/>
    <w:basedOn w:val="ad"/>
    <w:rsid w:val="00C8126C"/>
    <w:pPr>
      <w:widowControl/>
      <w:autoSpaceDE/>
      <w:autoSpaceDN/>
      <w:adjustRightInd/>
      <w:spacing w:before="60" w:line="360" w:lineRule="auto"/>
      <w:ind w:firstLine="720"/>
      <w:jc w:val="both"/>
    </w:pPr>
    <w:rPr>
      <w:sz w:val="24"/>
    </w:rPr>
  </w:style>
  <w:style w:type="paragraph" w:customStyle="1" w:styleId="affffffe">
    <w:name w:val="Основной"/>
    <w:basedOn w:val="ad"/>
    <w:link w:val="1e"/>
    <w:qFormat/>
    <w:rsid w:val="00C8126C"/>
    <w:pPr>
      <w:widowControl/>
      <w:autoSpaceDE/>
      <w:autoSpaceDN/>
      <w:adjustRightInd/>
      <w:spacing w:before="60" w:line="360" w:lineRule="auto"/>
      <w:ind w:firstLine="709"/>
      <w:jc w:val="both"/>
    </w:pPr>
    <w:rPr>
      <w:sz w:val="26"/>
      <w:szCs w:val="24"/>
      <w:lang w:val="x-none"/>
    </w:rPr>
  </w:style>
  <w:style w:type="paragraph" w:customStyle="1" w:styleId="afffffff">
    <w:name w:val="Заг без нумерации"/>
    <w:basedOn w:val="affffffe"/>
    <w:next w:val="affffffe"/>
    <w:rsid w:val="00C8126C"/>
    <w:pPr>
      <w:spacing w:before="240" w:after="240" w:line="240" w:lineRule="auto"/>
      <w:ind w:left="851" w:right="851" w:firstLine="0"/>
      <w:jc w:val="center"/>
      <w:outlineLvl w:val="0"/>
    </w:pPr>
    <w:rPr>
      <w:rFonts w:ascii="Arial" w:hAnsi="Arial"/>
      <w:b/>
      <w:sz w:val="28"/>
    </w:rPr>
  </w:style>
  <w:style w:type="paragraph" w:customStyle="1" w:styleId="MainTXT">
    <w:name w:val="MainTXT"/>
    <w:basedOn w:val="ad"/>
    <w:rsid w:val="00C8126C"/>
    <w:pPr>
      <w:widowControl/>
      <w:suppressAutoHyphens/>
      <w:autoSpaceDE/>
      <w:autoSpaceDN/>
      <w:adjustRightInd/>
      <w:spacing w:before="60" w:line="276" w:lineRule="auto"/>
      <w:ind w:firstLine="709"/>
      <w:jc w:val="both"/>
    </w:pPr>
    <w:rPr>
      <w:sz w:val="24"/>
      <w:lang w:eastAsia="ar-SA"/>
    </w:rPr>
  </w:style>
  <w:style w:type="paragraph" w:customStyle="1" w:styleId="List-1">
    <w:name w:val="List-1"/>
    <w:basedOn w:val="MainTXT"/>
    <w:uiPriority w:val="99"/>
    <w:rsid w:val="00C8126C"/>
    <w:pPr>
      <w:numPr>
        <w:numId w:val="33"/>
      </w:numPr>
    </w:pPr>
  </w:style>
  <w:style w:type="paragraph" w:customStyle="1" w:styleId="afffffff0">
    <w:name w:val="Комментарии"/>
    <w:basedOn w:val="ad"/>
    <w:link w:val="CharChar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color w:val="FF9900"/>
      <w:sz w:val="24"/>
      <w:szCs w:val="24"/>
      <w:lang w:val="x-none"/>
    </w:rPr>
  </w:style>
  <w:style w:type="character" w:customStyle="1" w:styleId="CharChar">
    <w:name w:val="Комментарии Char Char"/>
    <w:link w:val="afffffff0"/>
    <w:rsid w:val="00C8126C"/>
    <w:rPr>
      <w:rFonts w:ascii="Times New Roman" w:eastAsia="Times New Roman" w:hAnsi="Times New Roman" w:cs="Times New Roman"/>
      <w:color w:val="FF9900"/>
      <w:sz w:val="24"/>
      <w:szCs w:val="24"/>
      <w:lang w:val="x-none" w:eastAsia="ru-RU"/>
    </w:rPr>
  </w:style>
  <w:style w:type="paragraph" w:customStyle="1" w:styleId="1f">
    <w:name w:val="Обычный1"/>
    <w:basedOn w:val="ad"/>
    <w:link w:val="CharChar0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sz w:val="24"/>
      <w:szCs w:val="24"/>
      <w:lang w:val="x-none"/>
    </w:rPr>
  </w:style>
  <w:style w:type="character" w:customStyle="1" w:styleId="CharChar0">
    <w:name w:val="Обычный Char Char"/>
    <w:link w:val="1f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210">
    <w:name w:val="Список 21"/>
    <w:basedOn w:val="1f"/>
    <w:uiPriority w:val="99"/>
    <w:rsid w:val="00C8126C"/>
    <w:pPr>
      <w:numPr>
        <w:numId w:val="34"/>
      </w:numPr>
      <w:tabs>
        <w:tab w:val="clear" w:pos="1620"/>
        <w:tab w:val="num" w:pos="1080"/>
      </w:tabs>
      <w:ind w:left="1080" w:hanging="360"/>
    </w:pPr>
    <w:rPr>
      <w:lang w:val="en-US"/>
    </w:rPr>
  </w:style>
  <w:style w:type="paragraph" w:customStyle="1" w:styleId="-0">
    <w:name w:val="Комментарии - список"/>
    <w:basedOn w:val="210"/>
    <w:uiPriority w:val="99"/>
    <w:rsid w:val="00C8126C"/>
    <w:pPr>
      <w:tabs>
        <w:tab w:val="clear" w:pos="1080"/>
        <w:tab w:val="num" w:pos="1620"/>
      </w:tabs>
      <w:ind w:left="1620" w:hanging="769"/>
    </w:pPr>
    <w:rPr>
      <w:color w:val="FF9900"/>
    </w:rPr>
  </w:style>
  <w:style w:type="paragraph" w:customStyle="1" w:styleId="11">
    <w:name w:val="Список1"/>
    <w:basedOn w:val="1f"/>
    <w:rsid w:val="00C8126C"/>
    <w:pPr>
      <w:numPr>
        <w:numId w:val="35"/>
      </w:numPr>
      <w:tabs>
        <w:tab w:val="clear" w:pos="1571"/>
        <w:tab w:val="num" w:pos="360"/>
        <w:tab w:val="num" w:pos="1440"/>
      </w:tabs>
      <w:ind w:left="360" w:hanging="360"/>
    </w:pPr>
  </w:style>
  <w:style w:type="paragraph" w:customStyle="1" w:styleId="afffffff1">
    <w:name w:val="ТекстОбычный"/>
    <w:basedOn w:val="ad"/>
    <w:rsid w:val="00C8126C"/>
    <w:pPr>
      <w:widowControl/>
      <w:autoSpaceDE/>
      <w:autoSpaceDN/>
      <w:adjustRightInd/>
      <w:spacing w:before="60" w:line="360" w:lineRule="auto"/>
      <w:ind w:firstLine="635"/>
      <w:jc w:val="both"/>
    </w:pPr>
    <w:rPr>
      <w:sz w:val="24"/>
    </w:rPr>
  </w:style>
  <w:style w:type="paragraph" w:customStyle="1" w:styleId="afffffff2">
    <w:name w:val="ТекстСлева"/>
    <w:basedOn w:val="ad"/>
    <w:rsid w:val="00C8126C"/>
    <w:pPr>
      <w:widowControl/>
      <w:autoSpaceDE/>
      <w:autoSpaceDN/>
      <w:adjustRightInd/>
      <w:spacing w:before="60" w:line="360" w:lineRule="auto"/>
      <w:ind w:firstLine="635"/>
    </w:pPr>
    <w:rPr>
      <w:b/>
      <w:sz w:val="24"/>
      <w:u w:val="single"/>
    </w:rPr>
  </w:style>
  <w:style w:type="paragraph" w:customStyle="1" w:styleId="AgendaTitleBlock">
    <w:name w:val="Agenda Title Block"/>
    <w:basedOn w:val="ad"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b/>
      <w:snapToGrid w:val="0"/>
      <w:sz w:val="24"/>
      <w:lang w:val="en-US" w:eastAsia="en-US"/>
    </w:rPr>
  </w:style>
  <w:style w:type="paragraph" w:customStyle="1" w:styleId="h40">
    <w:name w:val="h40"/>
    <w:basedOn w:val="ad"/>
    <w:rsid w:val="00C8126C"/>
    <w:pPr>
      <w:keepNext/>
      <w:widowControl/>
      <w:autoSpaceDE/>
      <w:autoSpaceDN/>
      <w:adjustRightInd/>
      <w:spacing w:before="100" w:after="100" w:line="276" w:lineRule="auto"/>
      <w:ind w:firstLine="635"/>
    </w:pPr>
    <w:rPr>
      <w:rFonts w:ascii="Times New Roman CYR" w:hAnsi="Times New Roman CYR" w:cs="Times New Roman CYR"/>
      <w:b/>
      <w:bCs/>
      <w:sz w:val="24"/>
      <w:szCs w:val="24"/>
    </w:rPr>
  </w:style>
  <w:style w:type="paragraph" w:customStyle="1" w:styleId="afffffff3">
    <w:name w:val="Колонтитул"/>
    <w:rsid w:val="00C8126C"/>
    <w:pPr>
      <w:spacing w:before="360" w:after="0" w:line="240" w:lineRule="auto"/>
      <w:ind w:firstLine="851"/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IBS">
    <w:name w:val="Нумерованный заголовок 1 IBS"/>
    <w:next w:val="ad"/>
    <w:rsid w:val="00C8126C"/>
    <w:pPr>
      <w:spacing w:before="480" w:after="120" w:line="240" w:lineRule="auto"/>
      <w:ind w:firstLine="851"/>
      <w:outlineLvl w:val="0"/>
    </w:pPr>
    <w:rPr>
      <w:rFonts w:ascii="Arial" w:eastAsia="Times New Roman" w:hAnsi="Arial" w:cs="Times New Roman"/>
      <w:b/>
      <w:caps/>
      <w:sz w:val="24"/>
      <w:szCs w:val="20"/>
      <w:lang w:eastAsia="ru-RU"/>
    </w:rPr>
  </w:style>
  <w:style w:type="paragraph" w:customStyle="1" w:styleId="2IBS">
    <w:name w:val="Нумерованный заголовок 2 IBS"/>
    <w:next w:val="ad"/>
    <w:rsid w:val="00C8126C"/>
    <w:pPr>
      <w:spacing w:before="240" w:after="120" w:line="240" w:lineRule="auto"/>
      <w:ind w:firstLine="851"/>
      <w:outlineLvl w:val="1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4IBS">
    <w:name w:val="Нумерованный заголовок 4 IBS"/>
    <w:next w:val="ad"/>
    <w:rsid w:val="00C8126C"/>
    <w:pPr>
      <w:spacing w:before="120" w:after="0" w:line="240" w:lineRule="auto"/>
      <w:ind w:firstLine="851"/>
      <w:outlineLvl w:val="3"/>
    </w:pPr>
    <w:rPr>
      <w:rFonts w:ascii="Arial" w:eastAsia="Times New Roman" w:hAnsi="Arial" w:cs="Times New Roman"/>
      <w:szCs w:val="20"/>
      <w:u w:val="single"/>
      <w:lang w:eastAsia="ru-RU"/>
    </w:rPr>
  </w:style>
  <w:style w:type="paragraph" w:customStyle="1" w:styleId="3IBS">
    <w:name w:val="Нумерованный заголовок 3 IBS"/>
    <w:next w:val="ad"/>
    <w:rsid w:val="00C8126C"/>
    <w:pPr>
      <w:spacing w:before="120" w:after="0" w:line="240" w:lineRule="auto"/>
      <w:ind w:firstLine="851"/>
      <w:outlineLvl w:val="2"/>
    </w:pPr>
    <w:rPr>
      <w:rFonts w:ascii="Arial" w:eastAsia="Times New Roman" w:hAnsi="Arial" w:cs="Times New Roman"/>
      <w:b/>
      <w:szCs w:val="20"/>
      <w:u w:val="single"/>
      <w:lang w:eastAsia="ru-RU"/>
    </w:rPr>
  </w:style>
  <w:style w:type="paragraph" w:customStyle="1" w:styleId="afffffff4">
    <w:name w:val="Заголовок таблицы"/>
    <w:basedOn w:val="ad"/>
    <w:rsid w:val="00C8126C"/>
    <w:pPr>
      <w:widowControl/>
      <w:suppressAutoHyphens/>
      <w:autoSpaceDE/>
      <w:autoSpaceDN/>
      <w:adjustRightInd/>
      <w:spacing w:before="60" w:line="276" w:lineRule="auto"/>
      <w:ind w:firstLine="635"/>
      <w:jc w:val="center"/>
    </w:pPr>
    <w:rPr>
      <w:rFonts w:ascii="Tahoma" w:hAnsi="Tahoma" w:cs="Tahoma"/>
      <w:b/>
      <w:smallCaps/>
      <w:color w:val="003366"/>
      <w:lang w:eastAsia="ar-SA"/>
    </w:rPr>
  </w:style>
  <w:style w:type="paragraph" w:customStyle="1" w:styleId="afffffff5">
    <w:name w:val="Текст таблицы"/>
    <w:basedOn w:val="ad"/>
    <w:rsid w:val="00C8126C"/>
    <w:pPr>
      <w:widowControl/>
      <w:suppressAutoHyphens/>
      <w:autoSpaceDE/>
      <w:autoSpaceDN/>
      <w:adjustRightInd/>
      <w:spacing w:before="120" w:line="276" w:lineRule="auto"/>
      <w:ind w:firstLine="635"/>
      <w:jc w:val="both"/>
    </w:pPr>
    <w:rPr>
      <w:rFonts w:ascii="Tahoma" w:hAnsi="Tahoma" w:cs="Tahoma"/>
      <w:sz w:val="18"/>
      <w:lang w:eastAsia="ar-SA"/>
    </w:rPr>
  </w:style>
  <w:style w:type="paragraph" w:customStyle="1" w:styleId="CharChar1">
    <w:name w:val="Знак Знак Char Char"/>
    <w:basedOn w:val="ad"/>
    <w:rsid w:val="00C8126C"/>
    <w:pPr>
      <w:widowControl/>
      <w:autoSpaceDE/>
      <w:autoSpaceDN/>
      <w:adjustRightInd/>
      <w:spacing w:before="60" w:after="160" w:line="240" w:lineRule="exact"/>
      <w:ind w:firstLine="635"/>
    </w:pPr>
    <w:rPr>
      <w:rFonts w:ascii="Verdana" w:hAnsi="Verdana"/>
      <w:lang w:val="en-US" w:eastAsia="en-US"/>
    </w:rPr>
  </w:style>
  <w:style w:type="paragraph" w:customStyle="1" w:styleId="xmsolistnumber4">
    <w:name w:val="x_msolistnumber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21">
    <w:name w:val="x_21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msobodytext">
    <w:name w:val="x_msobodytext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afffffff6">
    <w:name w:val="Текст раздела"/>
    <w:basedOn w:val="ad"/>
    <w:rsid w:val="00C8126C"/>
    <w:pPr>
      <w:widowControl/>
      <w:tabs>
        <w:tab w:val="left" w:pos="1077"/>
      </w:tabs>
      <w:suppressAutoHyphens/>
      <w:autoSpaceDE/>
      <w:autoSpaceDN/>
      <w:adjustRightInd/>
      <w:spacing w:before="120" w:line="360" w:lineRule="auto"/>
      <w:ind w:left="1077" w:firstLine="635"/>
      <w:jc w:val="both"/>
    </w:pPr>
    <w:rPr>
      <w:rFonts w:ascii="Arial" w:hAnsi="Arial" w:cs="Arial"/>
      <w:lang w:eastAsia="en-US"/>
    </w:rPr>
  </w:style>
  <w:style w:type="paragraph" w:customStyle="1" w:styleId="ac">
    <w:name w:val="Марк.список для раздела"/>
    <w:basedOn w:val="ad"/>
    <w:uiPriority w:val="99"/>
    <w:rsid w:val="00C8126C"/>
    <w:pPr>
      <w:widowControl/>
      <w:numPr>
        <w:numId w:val="36"/>
      </w:numPr>
      <w:suppressAutoHyphens/>
      <w:overflowPunct w:val="0"/>
      <w:spacing w:before="60" w:line="360" w:lineRule="auto"/>
      <w:jc w:val="both"/>
      <w:textAlignment w:val="baseline"/>
      <w:outlineLvl w:val="3"/>
    </w:pPr>
    <w:rPr>
      <w:rFonts w:ascii="Arial" w:hAnsi="Arial" w:cs="Arial"/>
      <w:lang w:eastAsia="en-US"/>
    </w:rPr>
  </w:style>
  <w:style w:type="paragraph" w:customStyle="1" w:styleId="-2">
    <w:name w:val="Обычный-ГИС"/>
    <w:basedOn w:val="ad"/>
    <w:link w:val="-3"/>
    <w:rsid w:val="00C8126C"/>
    <w:pPr>
      <w:widowControl/>
      <w:suppressAutoHyphens/>
      <w:spacing w:before="60" w:line="360" w:lineRule="auto"/>
      <w:ind w:firstLine="635"/>
      <w:jc w:val="both"/>
    </w:pPr>
    <w:rPr>
      <w:sz w:val="26"/>
      <w:szCs w:val="26"/>
      <w:lang w:val="x-none"/>
    </w:rPr>
  </w:style>
  <w:style w:type="character" w:customStyle="1" w:styleId="-3">
    <w:name w:val="Обычный-ГИС Знак"/>
    <w:link w:val="-2"/>
    <w:rsid w:val="00C8126C"/>
    <w:rPr>
      <w:rFonts w:ascii="Times New Roman" w:eastAsia="Times New Roman" w:hAnsi="Times New Roman" w:cs="Times New Roman"/>
      <w:sz w:val="26"/>
      <w:szCs w:val="26"/>
      <w:lang w:val="x-none" w:eastAsia="ru-RU"/>
    </w:rPr>
  </w:style>
  <w:style w:type="paragraph" w:customStyle="1" w:styleId="IBS">
    <w:name w:val="IBS Основной текст"/>
    <w:link w:val="IBS0"/>
    <w:rsid w:val="00C8126C"/>
    <w:pPr>
      <w:spacing w:before="360" w:after="240" w:line="240" w:lineRule="auto"/>
      <w:ind w:left="74"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BS0">
    <w:name w:val="IBS Основной текст Знак"/>
    <w:link w:val="IBS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-">
    <w:name w:val="ИБС_-Список"/>
    <w:basedOn w:val="ad"/>
    <w:rsid w:val="00C8126C"/>
    <w:pPr>
      <w:numPr>
        <w:ilvl w:val="1"/>
        <w:numId w:val="37"/>
      </w:numPr>
      <w:tabs>
        <w:tab w:val="left" w:pos="9781"/>
      </w:tabs>
      <w:autoSpaceDE/>
      <w:autoSpaceDN/>
      <w:adjustRightInd/>
      <w:spacing w:before="60" w:line="360" w:lineRule="auto"/>
      <w:ind w:right="2"/>
      <w:jc w:val="both"/>
    </w:pPr>
    <w:rPr>
      <w:sz w:val="24"/>
      <w:szCs w:val="24"/>
    </w:rPr>
  </w:style>
  <w:style w:type="paragraph" w:customStyle="1" w:styleId="ab">
    <w:name w:val="ИБС #Список"/>
    <w:basedOn w:val="-"/>
    <w:rsid w:val="00C8126C"/>
    <w:pPr>
      <w:numPr>
        <w:ilvl w:val="2"/>
      </w:numPr>
      <w:tabs>
        <w:tab w:val="clear" w:pos="3011"/>
        <w:tab w:val="num" w:pos="2160"/>
      </w:tabs>
      <w:ind w:left="2160"/>
    </w:pPr>
  </w:style>
  <w:style w:type="paragraph" w:customStyle="1" w:styleId="afffffff7">
    <w:name w:val="ИБС Список точка Знак"/>
    <w:basedOn w:val="ab"/>
    <w:link w:val="afffffff8"/>
    <w:rsid w:val="00C8126C"/>
    <w:pPr>
      <w:tabs>
        <w:tab w:val="clear" w:pos="2160"/>
        <w:tab w:val="num" w:pos="3011"/>
      </w:tabs>
      <w:spacing w:after="120" w:line="240" w:lineRule="auto"/>
      <w:ind w:left="3011" w:right="0"/>
    </w:pPr>
    <w:rPr>
      <w:szCs w:val="20"/>
      <w:lang w:val="x-none" w:eastAsia="x-none"/>
    </w:rPr>
  </w:style>
  <w:style w:type="character" w:customStyle="1" w:styleId="afffffff8">
    <w:name w:val="ИБС Список точка Знак Знак"/>
    <w:link w:val="afffffff7"/>
    <w:rsid w:val="00C8126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fffffff9">
    <w:name w:val="ИБС_Основной_Жирный"/>
    <w:basedOn w:val="ad"/>
    <w:link w:val="afffffffa"/>
    <w:rsid w:val="00C8126C"/>
    <w:pPr>
      <w:widowControl/>
      <w:autoSpaceDE/>
      <w:autoSpaceDN/>
      <w:adjustRightInd/>
      <w:spacing w:before="60" w:line="360" w:lineRule="auto"/>
      <w:ind w:left="74" w:firstLine="539"/>
      <w:jc w:val="both"/>
    </w:pPr>
    <w:rPr>
      <w:b/>
      <w:sz w:val="24"/>
      <w:szCs w:val="24"/>
      <w:lang w:val="x-none"/>
    </w:rPr>
  </w:style>
  <w:style w:type="character" w:customStyle="1" w:styleId="afffffffa">
    <w:name w:val="ИБС_Основной_Жирный Знак"/>
    <w:link w:val="afffffff9"/>
    <w:rsid w:val="00C8126C"/>
    <w:rPr>
      <w:rFonts w:ascii="Times New Roman" w:eastAsia="Times New Roman" w:hAnsi="Times New Roman" w:cs="Times New Roman"/>
      <w:b/>
      <w:sz w:val="24"/>
      <w:szCs w:val="24"/>
      <w:lang w:val="x-none" w:eastAsia="ru-RU"/>
    </w:rPr>
  </w:style>
  <w:style w:type="paragraph" w:customStyle="1" w:styleId="afffffffb">
    <w:name w:val="ИБС заголок таблицы"/>
    <w:basedOn w:val="ad"/>
    <w:link w:val="afffffffc"/>
    <w:rsid w:val="00C8126C"/>
    <w:pPr>
      <w:widowControl/>
      <w:autoSpaceDE/>
      <w:autoSpaceDN/>
      <w:adjustRightInd/>
      <w:spacing w:before="60" w:line="276" w:lineRule="auto"/>
      <w:ind w:left="74" w:firstLine="709"/>
      <w:jc w:val="both"/>
    </w:pPr>
    <w:rPr>
      <w:b/>
      <w:i/>
      <w:sz w:val="24"/>
      <w:szCs w:val="24"/>
      <w:lang w:val="x-none"/>
    </w:rPr>
  </w:style>
  <w:style w:type="character" w:customStyle="1" w:styleId="afffffffc">
    <w:name w:val="ИБС заголок таблицы Знак"/>
    <w:link w:val="afffffffb"/>
    <w:rsid w:val="00C8126C"/>
    <w:rPr>
      <w:rFonts w:ascii="Times New Roman" w:eastAsia="Times New Roman" w:hAnsi="Times New Roman" w:cs="Times New Roman"/>
      <w:b/>
      <w:i/>
      <w:sz w:val="24"/>
      <w:szCs w:val="24"/>
      <w:lang w:val="x-none" w:eastAsia="ru-RU"/>
    </w:rPr>
  </w:style>
  <w:style w:type="paragraph" w:customStyle="1" w:styleId="311">
    <w:name w:val="Стиль311"/>
    <w:basedOn w:val="ad"/>
    <w:rsid w:val="00C8126C"/>
    <w:pPr>
      <w:widowControl/>
      <w:tabs>
        <w:tab w:val="num" w:pos="1080"/>
        <w:tab w:val="left" w:pos="1264"/>
      </w:tabs>
      <w:autoSpaceDE/>
      <w:autoSpaceDN/>
      <w:adjustRightInd/>
      <w:spacing w:before="60" w:line="320" w:lineRule="atLeast"/>
      <w:ind w:left="1264" w:hanging="357"/>
      <w:jc w:val="both"/>
    </w:pPr>
    <w:rPr>
      <w:noProof/>
      <w:snapToGrid w:val="0"/>
      <w:sz w:val="24"/>
    </w:rPr>
  </w:style>
  <w:style w:type="paragraph" w:customStyle="1" w:styleId="12">
    <w:name w:val="Список маркированный 1 уровня"/>
    <w:link w:val="1f0"/>
    <w:rsid w:val="00C8126C"/>
    <w:pPr>
      <w:numPr>
        <w:numId w:val="38"/>
      </w:numPr>
      <w:tabs>
        <w:tab w:val="left" w:pos="851"/>
      </w:tabs>
      <w:suppressAutoHyphens/>
      <w:spacing w:before="360" w:after="60" w:line="240" w:lineRule="auto"/>
      <w:contextualSpacing/>
      <w:jc w:val="both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1f0">
    <w:name w:val="Список маркированный 1 уровня Знак"/>
    <w:link w:val="12"/>
    <w:rsid w:val="00C8126C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1110">
    <w:name w:val="ИБС_Заголовок 1.1.1"/>
    <w:basedOn w:val="32"/>
    <w:rsid w:val="00C8126C"/>
    <w:pPr>
      <w:numPr>
        <w:ilvl w:val="0"/>
        <w:numId w:val="0"/>
      </w:numPr>
      <w:tabs>
        <w:tab w:val="num" w:pos="900"/>
        <w:tab w:val="num" w:pos="2160"/>
      </w:tabs>
      <w:spacing w:line="360" w:lineRule="auto"/>
      <w:ind w:left="900" w:right="74" w:hanging="360"/>
    </w:pPr>
    <w:rPr>
      <w:b w:val="0"/>
      <w:szCs w:val="24"/>
    </w:rPr>
  </w:style>
  <w:style w:type="paragraph" w:customStyle="1" w:styleId="1111">
    <w:name w:val="ИБС_Заголовок 1.1.1.1"/>
    <w:basedOn w:val="1110"/>
    <w:rsid w:val="00C8126C"/>
    <w:pPr>
      <w:tabs>
        <w:tab w:val="num" w:pos="1080"/>
      </w:tabs>
      <w:ind w:left="1080" w:hanging="900"/>
    </w:pPr>
  </w:style>
  <w:style w:type="character" w:customStyle="1" w:styleId="3f3">
    <w:name w:val="Знак Знак3"/>
    <w:locked/>
    <w:rsid w:val="00C8126C"/>
    <w:rPr>
      <w:lang w:val="ru-RU" w:eastAsia="ru-RU" w:bidi="ar-SA"/>
    </w:rPr>
  </w:style>
  <w:style w:type="paragraph" w:customStyle="1" w:styleId="3110">
    <w:name w:val="31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szCs w:val="24"/>
    </w:rPr>
  </w:style>
  <w:style w:type="paragraph" w:customStyle="1" w:styleId="agendatitleblock0">
    <w:name w:val="agendatitleblock"/>
    <w:basedOn w:val="ad"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sz w:val="24"/>
      <w:szCs w:val="24"/>
    </w:rPr>
  </w:style>
  <w:style w:type="paragraph" w:customStyle="1" w:styleId="h4">
    <w:name w:val="h4"/>
    <w:basedOn w:val="ad"/>
    <w:rsid w:val="00C8126C"/>
    <w:pPr>
      <w:keepNext/>
      <w:widowControl/>
      <w:autoSpaceDE/>
      <w:autoSpaceDN/>
      <w:adjustRightInd/>
      <w:spacing w:before="100" w:after="100" w:line="276" w:lineRule="auto"/>
      <w:ind w:firstLine="635"/>
    </w:pPr>
    <w:rPr>
      <w:sz w:val="24"/>
      <w:szCs w:val="24"/>
    </w:rPr>
  </w:style>
  <w:style w:type="paragraph" w:customStyle="1" w:styleId="a10">
    <w:name w:val="a1"/>
    <w:basedOn w:val="ad"/>
    <w:rsid w:val="00C8126C"/>
    <w:pPr>
      <w:widowControl/>
      <w:autoSpaceDE/>
      <w:autoSpaceDN/>
      <w:adjustRightInd/>
      <w:spacing w:before="60" w:line="276" w:lineRule="auto"/>
      <w:ind w:firstLine="635"/>
    </w:pPr>
  </w:style>
  <w:style w:type="paragraph" w:customStyle="1" w:styleId="IBS2">
    <w:name w:val="IBS Шапка документа"/>
    <w:next w:val="ad"/>
    <w:rsid w:val="00C8126C"/>
    <w:pPr>
      <w:spacing w:before="480" w:after="120" w:line="240" w:lineRule="auto"/>
      <w:ind w:firstLine="851"/>
      <w:jc w:val="center"/>
    </w:pPr>
    <w:rPr>
      <w:rFonts w:ascii="Arial" w:eastAsia="Times New Roman" w:hAnsi="Arial" w:cs="Times New Roman"/>
      <w:b/>
      <w:sz w:val="32"/>
      <w:szCs w:val="32"/>
      <w:lang w:eastAsia="ru-RU"/>
    </w:rPr>
  </w:style>
  <w:style w:type="character" w:customStyle="1" w:styleId="Podrozdzia">
    <w:name w:val="Podrozdział Знак Знак"/>
    <w:rsid w:val="00C8126C"/>
    <w:rPr>
      <w:lang w:val="ru-RU" w:eastAsia="ru-RU" w:bidi="ar-SA"/>
    </w:rPr>
  </w:style>
  <w:style w:type="paragraph" w:customStyle="1" w:styleId="CM20">
    <w:name w:val="CM20"/>
    <w:basedOn w:val="ad"/>
    <w:next w:val="ad"/>
    <w:rsid w:val="00C8126C"/>
    <w:pPr>
      <w:spacing w:before="60" w:line="416" w:lineRule="atLeast"/>
      <w:ind w:firstLine="635"/>
    </w:pPr>
    <w:rPr>
      <w:sz w:val="24"/>
      <w:szCs w:val="24"/>
    </w:rPr>
  </w:style>
  <w:style w:type="paragraph" w:customStyle="1" w:styleId="21">
    <w:name w:val="Стиль21"/>
    <w:basedOn w:val="2f3"/>
    <w:rsid w:val="00C8126C"/>
    <w:pPr>
      <w:keepNext w:val="0"/>
      <w:keepLines w:val="0"/>
      <w:widowControl/>
      <w:numPr>
        <w:numId w:val="39"/>
      </w:numPr>
      <w:suppressLineNumbers w:val="0"/>
      <w:suppressAutoHyphens w:val="0"/>
      <w:spacing w:line="320" w:lineRule="atLeast"/>
    </w:pPr>
    <w:rPr>
      <w:b w:val="0"/>
      <w:noProof/>
      <w:kern w:val="28"/>
    </w:rPr>
  </w:style>
  <w:style w:type="paragraph" w:customStyle="1" w:styleId="IBS10">
    <w:name w:val="IBS Маркированный 1"/>
    <w:basedOn w:val="ad"/>
    <w:rsid w:val="00C8126C"/>
    <w:pPr>
      <w:widowControl/>
      <w:numPr>
        <w:numId w:val="40"/>
      </w:numPr>
      <w:autoSpaceDE/>
      <w:autoSpaceDN/>
      <w:adjustRightInd/>
      <w:spacing w:before="60" w:line="276" w:lineRule="auto"/>
    </w:pPr>
    <w:rPr>
      <w:rFonts w:ascii="Arial" w:hAnsi="Arial"/>
      <w:sz w:val="22"/>
      <w:szCs w:val="22"/>
    </w:rPr>
  </w:style>
  <w:style w:type="paragraph" w:customStyle="1" w:styleId="IBS1">
    <w:name w:val="IBS Нумерованный список 1"/>
    <w:rsid w:val="00C8126C"/>
    <w:pPr>
      <w:numPr>
        <w:numId w:val="41"/>
      </w:num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character" w:customStyle="1" w:styleId="afffffffd">
    <w:name w:val="ТекстОбычный Знак Знак"/>
    <w:rsid w:val="00C8126C"/>
    <w:rPr>
      <w:sz w:val="24"/>
      <w:lang w:val="ru-RU" w:eastAsia="ru-RU" w:bidi="ar-SA"/>
    </w:rPr>
  </w:style>
  <w:style w:type="paragraph" w:customStyle="1" w:styleId="-4">
    <w:name w:val="Обычный-БДО"/>
    <w:basedOn w:val="ad"/>
    <w:link w:val="-5"/>
    <w:rsid w:val="00C8126C"/>
    <w:pPr>
      <w:widowControl/>
      <w:autoSpaceDE/>
      <w:autoSpaceDN/>
      <w:adjustRightInd/>
      <w:spacing w:before="60" w:line="276" w:lineRule="auto"/>
      <w:ind w:firstLine="567"/>
      <w:jc w:val="both"/>
    </w:pPr>
    <w:rPr>
      <w:color w:val="000000"/>
      <w:sz w:val="24"/>
      <w:szCs w:val="16"/>
      <w:lang w:val="x-none"/>
    </w:rPr>
  </w:style>
  <w:style w:type="character" w:customStyle="1" w:styleId="-5">
    <w:name w:val="Обычный-БДО Знак Знак"/>
    <w:link w:val="-4"/>
    <w:rsid w:val="00C8126C"/>
    <w:rPr>
      <w:rFonts w:ascii="Times New Roman" w:eastAsia="Times New Roman" w:hAnsi="Times New Roman" w:cs="Times New Roman"/>
      <w:color w:val="000000"/>
      <w:sz w:val="24"/>
      <w:szCs w:val="16"/>
      <w:lang w:val="x-none" w:eastAsia="ru-RU"/>
    </w:rPr>
  </w:style>
  <w:style w:type="paragraph" w:customStyle="1" w:styleId="x3ibs">
    <w:name w:val="x_3ibs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msonormal">
    <w:name w:val="x_msonormal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paragraph" w:customStyle="1" w:styleId="xa">
    <w:name w:val="x_a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ind w:firstLine="635"/>
    </w:pPr>
    <w:rPr>
      <w:sz w:val="24"/>
      <w:szCs w:val="24"/>
    </w:rPr>
  </w:style>
  <w:style w:type="numbering" w:customStyle="1" w:styleId="a7">
    <w:name w:val="Буквенный список"/>
    <w:basedOn w:val="af1"/>
    <w:rsid w:val="00C8126C"/>
    <w:pPr>
      <w:numPr>
        <w:numId w:val="42"/>
      </w:numPr>
    </w:pPr>
  </w:style>
  <w:style w:type="paragraph" w:customStyle="1" w:styleId="Default">
    <w:name w:val="Default"/>
    <w:rsid w:val="00C8126C"/>
    <w:pPr>
      <w:autoSpaceDE w:val="0"/>
      <w:autoSpaceDN w:val="0"/>
      <w:adjustRightInd w:val="0"/>
      <w:spacing w:before="360" w:after="0" w:line="240" w:lineRule="auto"/>
      <w:ind w:firstLine="851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ffffe">
    <w:name w:val="Revision"/>
    <w:hidden/>
    <w:uiPriority w:val="99"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заголовок 1.1.1"/>
    <w:basedOn w:val="ad"/>
    <w:link w:val="11110"/>
    <w:rsid w:val="00C8126C"/>
    <w:pPr>
      <w:keepNext/>
      <w:keepLines/>
      <w:widowControl/>
      <w:numPr>
        <w:ilvl w:val="2"/>
        <w:numId w:val="44"/>
      </w:numPr>
      <w:tabs>
        <w:tab w:val="left" w:pos="1701"/>
      </w:tabs>
      <w:autoSpaceDE/>
      <w:autoSpaceDN/>
      <w:adjustRightInd/>
      <w:spacing w:before="60" w:line="360" w:lineRule="auto"/>
      <w:outlineLvl w:val="1"/>
    </w:pPr>
    <w:rPr>
      <w:b/>
      <w:kern w:val="28"/>
      <w:sz w:val="26"/>
      <w:szCs w:val="26"/>
      <w:lang w:val="x-none" w:eastAsia="x-none"/>
    </w:rPr>
  </w:style>
  <w:style w:type="paragraph" w:customStyle="1" w:styleId="a0">
    <w:name w:val="список не нумер"/>
    <w:basedOn w:val="affffff9"/>
    <w:link w:val="affffffff"/>
    <w:rsid w:val="00C8126C"/>
    <w:pPr>
      <w:numPr>
        <w:numId w:val="44"/>
      </w:numPr>
      <w:tabs>
        <w:tab w:val="num" w:pos="567"/>
      </w:tabs>
      <w:ind w:left="567" w:firstLine="0"/>
      <w:jc w:val="both"/>
    </w:pPr>
    <w:rPr>
      <w:rFonts w:ascii="Times New Roman" w:hAnsi="Times New Roman"/>
      <w:bCs w:val="0"/>
      <w:sz w:val="20"/>
      <w:lang w:eastAsia="x-none"/>
    </w:rPr>
  </w:style>
  <w:style w:type="paragraph" w:customStyle="1" w:styleId="14">
    <w:name w:val="Список 1"/>
    <w:basedOn w:val="a0"/>
    <w:link w:val="1f1"/>
    <w:uiPriority w:val="99"/>
    <w:qFormat/>
    <w:rsid w:val="00C8126C"/>
    <w:pPr>
      <w:numPr>
        <w:numId w:val="48"/>
      </w:numPr>
      <w:tabs>
        <w:tab w:val="num" w:pos="1287"/>
      </w:tabs>
      <w:ind w:left="0" w:firstLine="0"/>
      <w:jc w:val="left"/>
    </w:pPr>
    <w:rPr>
      <w:color w:val="000000"/>
      <w:sz w:val="24"/>
    </w:rPr>
  </w:style>
  <w:style w:type="character" w:customStyle="1" w:styleId="1f1">
    <w:name w:val="Список 1 Знак"/>
    <w:link w:val="14"/>
    <w:uiPriority w:val="99"/>
    <w:locked/>
    <w:rsid w:val="00C8126C"/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  <w:style w:type="paragraph" w:customStyle="1" w:styleId="16">
    <w:name w:val="Стиль Список 1 + Перед:  6 пт"/>
    <w:basedOn w:val="14"/>
    <w:uiPriority w:val="99"/>
    <w:rsid w:val="00C8126C"/>
    <w:pPr>
      <w:numPr>
        <w:numId w:val="45"/>
      </w:numPr>
      <w:tabs>
        <w:tab w:val="num" w:pos="900"/>
      </w:tabs>
      <w:ind w:left="360" w:hanging="885"/>
    </w:pPr>
  </w:style>
  <w:style w:type="paragraph" w:customStyle="1" w:styleId="afffa">
    <w:name w:val="Табличный"/>
    <w:basedOn w:val="ad"/>
    <w:link w:val="affffffff0"/>
    <w:rsid w:val="00C8126C"/>
    <w:pPr>
      <w:widowControl/>
      <w:autoSpaceDE/>
      <w:autoSpaceDN/>
      <w:adjustRightInd/>
      <w:spacing w:before="60" w:line="276" w:lineRule="auto"/>
      <w:ind w:firstLine="635"/>
    </w:pPr>
    <w:rPr>
      <w:sz w:val="24"/>
      <w:lang w:val="x-none" w:eastAsia="x-none"/>
    </w:rPr>
  </w:style>
  <w:style w:type="paragraph" w:customStyle="1" w:styleId="110">
    <w:name w:val="Список 11"/>
    <w:basedOn w:val="ad"/>
    <w:rsid w:val="00C8126C"/>
    <w:pPr>
      <w:widowControl/>
      <w:numPr>
        <w:numId w:val="46"/>
      </w:numPr>
      <w:autoSpaceDE/>
      <w:autoSpaceDN/>
      <w:adjustRightInd/>
      <w:spacing w:before="60" w:line="276" w:lineRule="auto"/>
    </w:pPr>
    <w:rPr>
      <w:rFonts w:cs="Arial"/>
      <w:color w:val="000000"/>
      <w:sz w:val="24"/>
      <w:szCs w:val="24"/>
      <w:lang w:bidi="en-US"/>
    </w:rPr>
  </w:style>
  <w:style w:type="character" w:customStyle="1" w:styleId="1e">
    <w:name w:val="Основной Знак1"/>
    <w:link w:val="affffffe"/>
    <w:rsid w:val="00C8126C"/>
    <w:rPr>
      <w:rFonts w:ascii="Times New Roman" w:eastAsia="Times New Roman" w:hAnsi="Times New Roman" w:cs="Times New Roman"/>
      <w:sz w:val="26"/>
      <w:szCs w:val="24"/>
      <w:lang w:val="x-none" w:eastAsia="ru-RU"/>
    </w:rPr>
  </w:style>
  <w:style w:type="character" w:customStyle="1" w:styleId="affffffff">
    <w:name w:val="список не нумер Знак"/>
    <w:link w:val="a0"/>
    <w:locked/>
    <w:rsid w:val="00C8126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affffffff1">
    <w:name w:val="Табл текст"/>
    <w:basedOn w:val="af9"/>
    <w:rsid w:val="00C8126C"/>
    <w:pPr>
      <w:spacing w:before="0"/>
      <w:ind w:firstLine="0"/>
      <w:jc w:val="left"/>
    </w:pPr>
    <w:rPr>
      <w:sz w:val="22"/>
      <w:szCs w:val="22"/>
      <w:lang w:eastAsia="en-US"/>
    </w:rPr>
  </w:style>
  <w:style w:type="paragraph" w:customStyle="1" w:styleId="TableHeading">
    <w:name w:val="Table Heading"/>
    <w:basedOn w:val="afff5"/>
    <w:next w:val="ad"/>
    <w:rsid w:val="00C8126C"/>
    <w:pPr>
      <w:spacing w:line="312" w:lineRule="auto"/>
      <w:jc w:val="center"/>
    </w:pPr>
    <w:rPr>
      <w:b/>
      <w:caps/>
      <w:sz w:val="22"/>
      <w:szCs w:val="22"/>
    </w:rPr>
  </w:style>
  <w:style w:type="paragraph" w:customStyle="1" w:styleId="60">
    <w:name w:val="Список 6"/>
    <w:basedOn w:val="a0"/>
    <w:link w:val="63"/>
    <w:qFormat/>
    <w:rsid w:val="00C8126C"/>
    <w:pPr>
      <w:numPr>
        <w:ilvl w:val="5"/>
        <w:numId w:val="48"/>
      </w:numPr>
      <w:tabs>
        <w:tab w:val="num" w:pos="4320"/>
      </w:tabs>
      <w:spacing w:after="120"/>
      <w:ind w:left="4320" w:hanging="180"/>
    </w:pPr>
    <w:rPr>
      <w:color w:val="000000"/>
      <w:sz w:val="24"/>
      <w:szCs w:val="24"/>
    </w:rPr>
  </w:style>
  <w:style w:type="paragraph" w:customStyle="1" w:styleId="70">
    <w:name w:val="Список 7"/>
    <w:basedOn w:val="a0"/>
    <w:link w:val="73"/>
    <w:qFormat/>
    <w:rsid w:val="00C8126C"/>
    <w:pPr>
      <w:numPr>
        <w:ilvl w:val="6"/>
        <w:numId w:val="48"/>
      </w:numPr>
      <w:tabs>
        <w:tab w:val="num" w:pos="5040"/>
      </w:tabs>
      <w:spacing w:after="120"/>
      <w:ind w:left="5040" w:hanging="360"/>
    </w:pPr>
    <w:rPr>
      <w:color w:val="000000"/>
      <w:sz w:val="24"/>
      <w:szCs w:val="24"/>
    </w:rPr>
  </w:style>
  <w:style w:type="character" w:customStyle="1" w:styleId="63">
    <w:name w:val="Список 6 Знак"/>
    <w:link w:val="60"/>
    <w:rsid w:val="00C8126C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customStyle="1" w:styleId="a">
    <w:name w:val="Список нумерованный"/>
    <w:basedOn w:val="af2"/>
    <w:link w:val="affffffff2"/>
    <w:qFormat/>
    <w:rsid w:val="00C8126C"/>
    <w:pPr>
      <w:widowControl/>
      <w:numPr>
        <w:numId w:val="51"/>
      </w:numPr>
      <w:autoSpaceDE/>
      <w:autoSpaceDN/>
      <w:adjustRightInd/>
      <w:spacing w:before="60" w:line="276" w:lineRule="auto"/>
      <w:jc w:val="both"/>
    </w:pPr>
    <w:rPr>
      <w:sz w:val="24"/>
      <w:szCs w:val="24"/>
      <w:lang w:val="x-none"/>
    </w:rPr>
  </w:style>
  <w:style w:type="character" w:customStyle="1" w:styleId="73">
    <w:name w:val="Список 7 Знак"/>
    <w:link w:val="70"/>
    <w:rsid w:val="00C8126C"/>
    <w:rPr>
      <w:rFonts w:ascii="Times New Roman" w:eastAsia="Times New Roman" w:hAnsi="Times New Roman" w:cs="Times New Roman"/>
      <w:color w:val="000000"/>
      <w:sz w:val="24"/>
      <w:szCs w:val="24"/>
      <w:lang w:val="x-none" w:eastAsia="x-none"/>
    </w:rPr>
  </w:style>
  <w:style w:type="paragraph" w:customStyle="1" w:styleId="afff5">
    <w:name w:val="Название таблицы"/>
    <w:basedOn w:val="afb"/>
    <w:next w:val="ad"/>
    <w:link w:val="affffffff3"/>
    <w:qFormat/>
    <w:rsid w:val="00C8126C"/>
    <w:pPr>
      <w:keepNext/>
      <w:ind w:firstLine="0"/>
      <w:jc w:val="left"/>
    </w:pPr>
    <w:rPr>
      <w:b w:val="0"/>
      <w:sz w:val="24"/>
      <w:szCs w:val="24"/>
      <w:lang w:eastAsia="x-none"/>
    </w:rPr>
  </w:style>
  <w:style w:type="character" w:customStyle="1" w:styleId="affffffff2">
    <w:name w:val="Список нумер Знак"/>
    <w:basedOn w:val="af"/>
    <w:link w:val="a"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ffffffff3">
    <w:name w:val="Название таблицы Знак"/>
    <w:link w:val="afff5"/>
    <w:rsid w:val="00C8126C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Heading2Char3">
    <w:name w:val="Heading 2 Char3"/>
    <w:aliases w:val="H2 Char3,H21 Char3,H22 Char3,H23 Char3,H24 Char3,H25 Char3,H26 Char3,H27 Char3,H28 Char3,H29 Char3,H210 Char3,H211 Char3,H212 Char3,H213 Char3,H214 Char3,H215 Char3,H216 Char3,H221 Char3,H231 Char3,H241 Char3,H251 Char3,H261 Char3"/>
    <w:semiHidden/>
    <w:locked/>
    <w:rsid w:val="00C8126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H2 Char2,H21 Char2,H22 Char2,H23 Char2,H24 Char2,H25 Char2,H26 Char2,H27 Char2,H28 Char2,H29 Char2,H210 Char2,H211 Char2,H212 Char2,H213 Char2,H214 Char2,H215 Char2,H216 Char2,H221 Char2,H231 Char2,H241 Char2,H251 Char2,H261 Char2"/>
    <w:semiHidden/>
    <w:locked/>
    <w:rsid w:val="00C8126C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CharChar1CharCharCharChar">
    <w:name w:val="Char Char1 Знак Знак Char Char Char Char"/>
    <w:basedOn w:val="ad"/>
    <w:autoRedefine/>
    <w:rsid w:val="00C8126C"/>
    <w:pPr>
      <w:widowControl/>
      <w:tabs>
        <w:tab w:val="num" w:pos="432"/>
      </w:tabs>
      <w:autoSpaceDE/>
      <w:autoSpaceDN/>
      <w:adjustRightInd/>
      <w:spacing w:before="60" w:after="160" w:line="240" w:lineRule="exact"/>
      <w:ind w:left="432" w:hanging="432"/>
    </w:pPr>
    <w:rPr>
      <w:rFonts w:ascii="Verdana" w:hAnsi="Verdana"/>
      <w:bCs/>
      <w:sz w:val="22"/>
      <w:szCs w:val="22"/>
      <w:lang w:val="en-US" w:eastAsia="en-US"/>
    </w:rPr>
  </w:style>
  <w:style w:type="paragraph" w:customStyle="1" w:styleId="affffffff4">
    <w:name w:val="Таблица"/>
    <w:basedOn w:val="afb"/>
    <w:rsid w:val="00C8126C"/>
    <w:pPr>
      <w:keepNext/>
      <w:spacing w:line="360" w:lineRule="auto"/>
      <w:ind w:firstLine="567"/>
      <w:contextualSpacing/>
      <w:jc w:val="right"/>
    </w:pPr>
    <w:rPr>
      <w:bCs w:val="0"/>
      <w:color w:val="000000"/>
      <w:sz w:val="24"/>
      <w:lang w:eastAsia="en-US"/>
    </w:rPr>
  </w:style>
  <w:style w:type="paragraph" w:customStyle="1" w:styleId="1f2">
    <w:name w:val="ТТ Заг1"/>
    <w:next w:val="afffff3"/>
    <w:rsid w:val="00C8126C"/>
    <w:pPr>
      <w:spacing w:before="360" w:after="0" w:line="240" w:lineRule="auto"/>
      <w:ind w:left="357" w:hanging="357"/>
    </w:pPr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3f4">
    <w:name w:val="ТТ Заг3"/>
    <w:basedOn w:val="ad"/>
    <w:next w:val="afffff3"/>
    <w:rsid w:val="00C8126C"/>
    <w:pPr>
      <w:widowControl/>
      <w:tabs>
        <w:tab w:val="num" w:pos="2160"/>
      </w:tabs>
      <w:autoSpaceDE/>
      <w:autoSpaceDN/>
      <w:adjustRightInd/>
      <w:spacing w:before="60" w:line="276" w:lineRule="auto"/>
      <w:ind w:left="2160" w:hanging="360"/>
    </w:pPr>
    <w:rPr>
      <w:i/>
      <w:kern w:val="28"/>
      <w:sz w:val="24"/>
    </w:rPr>
  </w:style>
  <w:style w:type="paragraph" w:customStyle="1" w:styleId="affffffff5">
    <w:name w:val="Очистить формат"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sansm1">
    <w:name w:val="san_sm1"/>
    <w:rsid w:val="00C8126C"/>
    <w:rPr>
      <w:rFonts w:ascii="Arial" w:hAnsi="Arial" w:cs="Arial"/>
      <w:sz w:val="16"/>
      <w:szCs w:val="16"/>
    </w:rPr>
  </w:style>
  <w:style w:type="character" w:customStyle="1" w:styleId="sr1">
    <w:name w:val="sr1"/>
    <w:rsid w:val="00C8126C"/>
    <w:rPr>
      <w:rFonts w:cs="Times New Roman"/>
      <w:color w:val="CC0000"/>
      <w:shd w:val="clear" w:color="auto" w:fill="FFFF99"/>
    </w:rPr>
  </w:style>
  <w:style w:type="paragraph" w:customStyle="1" w:styleId="115">
    <w:name w:val="Без номеров 1.15"/>
    <w:basedOn w:val="2"/>
    <w:link w:val="1150"/>
    <w:rsid w:val="00C8126C"/>
    <w:pPr>
      <w:numPr>
        <w:numId w:val="0"/>
      </w:numPr>
      <w:ind w:left="360" w:hanging="360"/>
      <w:contextualSpacing w:val="0"/>
    </w:pPr>
  </w:style>
  <w:style w:type="character" w:customStyle="1" w:styleId="1150">
    <w:name w:val="Без номеров 1.15 Знак"/>
    <w:link w:val="115"/>
    <w:locked/>
    <w:rsid w:val="00C8126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Normalingrid">
    <w:name w:val="Normal in grid"/>
    <w:basedOn w:val="ad"/>
    <w:autoRedefine/>
    <w:rsid w:val="00C8126C"/>
    <w:pPr>
      <w:keepLines/>
      <w:widowControl/>
      <w:autoSpaceDE/>
      <w:autoSpaceDN/>
      <w:adjustRightInd/>
      <w:spacing w:before="60" w:after="60" w:line="276" w:lineRule="auto"/>
      <w:ind w:right="113"/>
    </w:pPr>
    <w:rPr>
      <w:bCs/>
      <w:sz w:val="28"/>
      <w:lang w:eastAsia="en-US"/>
    </w:rPr>
  </w:style>
  <w:style w:type="paragraph" w:customStyle="1" w:styleId="113">
    <w:name w:val="заголовок 1.1"/>
    <w:basedOn w:val="22"/>
    <w:link w:val="1112"/>
    <w:rsid w:val="00C8126C"/>
    <w:pPr>
      <w:keepLines/>
      <w:numPr>
        <w:numId w:val="0"/>
      </w:numPr>
      <w:tabs>
        <w:tab w:val="left" w:pos="1985"/>
      </w:tabs>
      <w:spacing w:line="360" w:lineRule="auto"/>
      <w:ind w:left="792" w:hanging="432"/>
    </w:pPr>
    <w:rPr>
      <w:rFonts w:ascii="Times New Roman" w:hAnsi="Times New Roman"/>
      <w:kern w:val="28"/>
      <w:sz w:val="26"/>
      <w:szCs w:val="26"/>
    </w:rPr>
  </w:style>
  <w:style w:type="character" w:customStyle="1" w:styleId="114">
    <w:name w:val="заголовок 1.1 Знак"/>
    <w:rsid w:val="00C8126C"/>
    <w:rPr>
      <w:b/>
      <w:kern w:val="28"/>
      <w:sz w:val="24"/>
      <w:szCs w:val="24"/>
      <w:lang w:val="ru-RU" w:eastAsia="en-US" w:bidi="ar-SA"/>
    </w:rPr>
  </w:style>
  <w:style w:type="paragraph" w:customStyle="1" w:styleId="11111">
    <w:name w:val="заголовок 1.1.1.1"/>
    <w:basedOn w:val="111"/>
    <w:link w:val="11112"/>
    <w:rsid w:val="00C8126C"/>
    <w:pPr>
      <w:numPr>
        <w:ilvl w:val="0"/>
        <w:numId w:val="0"/>
      </w:numPr>
      <w:tabs>
        <w:tab w:val="clear" w:pos="1701"/>
        <w:tab w:val="num" w:pos="710"/>
        <w:tab w:val="num" w:pos="1704"/>
      </w:tabs>
      <w:ind w:left="1728" w:hanging="648"/>
    </w:pPr>
    <w:rPr>
      <w:sz w:val="24"/>
      <w:szCs w:val="24"/>
    </w:rPr>
  </w:style>
  <w:style w:type="character" w:customStyle="1" w:styleId="1112">
    <w:name w:val="заголовок 1.1 Знак1"/>
    <w:link w:val="113"/>
    <w:locked/>
    <w:rsid w:val="00C8126C"/>
    <w:rPr>
      <w:rFonts w:ascii="Times New Roman" w:eastAsia="Times New Roman" w:hAnsi="Times New Roman" w:cs="Times New Roman"/>
      <w:b/>
      <w:kern w:val="28"/>
      <w:sz w:val="26"/>
      <w:szCs w:val="26"/>
      <w:lang w:val="x-none" w:eastAsia="x-none"/>
    </w:rPr>
  </w:style>
  <w:style w:type="character" w:customStyle="1" w:styleId="1113">
    <w:name w:val="заголовок 1.1.1 Знак"/>
    <w:basedOn w:val="1112"/>
    <w:rsid w:val="00C8126C"/>
    <w:rPr>
      <w:rFonts w:ascii="Times New Roman" w:eastAsia="Times New Roman" w:hAnsi="Times New Roman" w:cs="Times New Roman"/>
      <w:b w:val="0"/>
      <w:kern w:val="28"/>
      <w:sz w:val="26"/>
      <w:szCs w:val="26"/>
      <w:lang w:val="x-none" w:eastAsia="x-none"/>
    </w:rPr>
  </w:style>
  <w:style w:type="character" w:customStyle="1" w:styleId="11110">
    <w:name w:val="заголовок 1.1.1 Знак1"/>
    <w:link w:val="111"/>
    <w:locked/>
    <w:rsid w:val="00C8126C"/>
    <w:rPr>
      <w:rFonts w:ascii="Times New Roman" w:eastAsia="Times New Roman" w:hAnsi="Times New Roman" w:cs="Times New Roman"/>
      <w:b/>
      <w:kern w:val="28"/>
      <w:sz w:val="26"/>
      <w:szCs w:val="26"/>
      <w:lang w:val="x-none" w:eastAsia="x-none"/>
    </w:rPr>
  </w:style>
  <w:style w:type="character" w:customStyle="1" w:styleId="11112">
    <w:name w:val="заголовок 1.1.1.1 Знак"/>
    <w:link w:val="11111"/>
    <w:locked/>
    <w:rsid w:val="00C8126C"/>
    <w:rPr>
      <w:rFonts w:ascii="Times New Roman" w:eastAsia="Times New Roman" w:hAnsi="Times New Roman" w:cs="Times New Roman"/>
      <w:b/>
      <w:kern w:val="28"/>
      <w:sz w:val="24"/>
      <w:szCs w:val="24"/>
      <w:lang w:val="x-none" w:eastAsia="x-none"/>
    </w:rPr>
  </w:style>
  <w:style w:type="character" w:customStyle="1" w:styleId="affffffa">
    <w:name w:val="текст Знак"/>
    <w:link w:val="affffff9"/>
    <w:locked/>
    <w:rsid w:val="00C8126C"/>
    <w:rPr>
      <w:rFonts w:ascii="Arial" w:eastAsia="Times New Roman" w:hAnsi="Arial" w:cs="Times New Roman"/>
      <w:bCs/>
      <w:sz w:val="24"/>
      <w:szCs w:val="20"/>
      <w:lang w:val="x-none" w:eastAsia="ru-RU"/>
    </w:rPr>
  </w:style>
  <w:style w:type="paragraph" w:customStyle="1" w:styleId="MyList1">
    <w:name w:val="My List 1"/>
    <w:basedOn w:val="ad"/>
    <w:rsid w:val="00C8126C"/>
    <w:pPr>
      <w:widowControl/>
      <w:tabs>
        <w:tab w:val="num" w:pos="936"/>
      </w:tabs>
      <w:autoSpaceDE/>
      <w:autoSpaceDN/>
      <w:adjustRightInd/>
      <w:spacing w:before="60" w:line="276" w:lineRule="auto"/>
      <w:ind w:left="936" w:hanging="360"/>
    </w:pPr>
    <w:rPr>
      <w:sz w:val="24"/>
      <w:szCs w:val="24"/>
    </w:rPr>
  </w:style>
  <w:style w:type="paragraph" w:customStyle="1" w:styleId="1f3">
    <w:name w:val="Рецензия1"/>
    <w:hidden/>
    <w:semiHidden/>
    <w:rsid w:val="00C8126C"/>
    <w:pPr>
      <w:spacing w:before="360" w:after="0" w:line="240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fff6">
    <w:name w:val="Заголовок БН"/>
    <w:basedOn w:val="ad"/>
    <w:rsid w:val="00C8126C"/>
    <w:pPr>
      <w:widowControl/>
      <w:autoSpaceDE/>
      <w:autoSpaceDN/>
      <w:adjustRightInd/>
      <w:spacing w:before="60" w:line="276" w:lineRule="auto"/>
      <w:ind w:firstLine="708"/>
      <w:jc w:val="both"/>
    </w:pPr>
    <w:rPr>
      <w:b/>
      <w:color w:val="000000"/>
      <w:sz w:val="24"/>
      <w:szCs w:val="24"/>
    </w:rPr>
  </w:style>
  <w:style w:type="paragraph" w:customStyle="1" w:styleId="3f5">
    <w:name w:val="Абзац списка3"/>
    <w:basedOn w:val="ad"/>
    <w:rsid w:val="00C8126C"/>
    <w:pPr>
      <w:widowControl/>
      <w:autoSpaceDE/>
      <w:autoSpaceDN/>
      <w:adjustRightInd/>
      <w:spacing w:before="60" w:line="276" w:lineRule="auto"/>
      <w:ind w:left="720"/>
      <w:contextualSpacing/>
    </w:pPr>
    <w:rPr>
      <w:sz w:val="24"/>
      <w:szCs w:val="24"/>
    </w:rPr>
  </w:style>
  <w:style w:type="paragraph" w:customStyle="1" w:styleId="affffffff7">
    <w:name w:val="Стиль Табл текст + полужирный По центру"/>
    <w:basedOn w:val="affffffff1"/>
    <w:rsid w:val="00C8126C"/>
    <w:pPr>
      <w:spacing w:after="240"/>
      <w:jc w:val="center"/>
    </w:pPr>
    <w:rPr>
      <w:b/>
      <w:bCs/>
      <w:szCs w:val="20"/>
    </w:rPr>
  </w:style>
  <w:style w:type="numbering" w:customStyle="1" w:styleId="a9">
    <w:name w:val="Стиль маркированный"/>
    <w:rsid w:val="00C8126C"/>
    <w:pPr>
      <w:numPr>
        <w:numId w:val="49"/>
      </w:numPr>
    </w:pPr>
  </w:style>
  <w:style w:type="paragraph" w:customStyle="1" w:styleId="TableText">
    <w:name w:val="Table Text"/>
    <w:basedOn w:val="ad"/>
    <w:rsid w:val="00C8126C"/>
    <w:pPr>
      <w:widowControl/>
      <w:autoSpaceDE/>
      <w:autoSpaceDN/>
      <w:adjustRightInd/>
      <w:spacing w:before="40" w:after="40" w:line="276" w:lineRule="auto"/>
    </w:pPr>
    <w:rPr>
      <w:sz w:val="24"/>
      <w:lang w:eastAsia="en-US"/>
    </w:rPr>
  </w:style>
  <w:style w:type="paragraph" w:customStyle="1" w:styleId="04">
    <w:name w:val="04"/>
    <w:basedOn w:val="ad"/>
    <w:semiHidden/>
    <w:rsid w:val="00C8126C"/>
    <w:pPr>
      <w:widowControl/>
      <w:numPr>
        <w:numId w:val="50"/>
      </w:numPr>
      <w:tabs>
        <w:tab w:val="clear" w:pos="360"/>
      </w:tabs>
      <w:autoSpaceDE/>
      <w:autoSpaceDN/>
      <w:adjustRightInd/>
      <w:spacing w:before="100" w:beforeAutospacing="1" w:after="100" w:afterAutospacing="1" w:line="276" w:lineRule="auto"/>
      <w:ind w:left="0" w:firstLine="0"/>
    </w:pPr>
    <w:rPr>
      <w:sz w:val="24"/>
      <w:szCs w:val="24"/>
    </w:rPr>
  </w:style>
  <w:style w:type="paragraph" w:customStyle="1" w:styleId="xl65">
    <w:name w:val="xl65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66">
    <w:name w:val="xl66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7">
    <w:name w:val="xl67"/>
    <w:basedOn w:val="ad"/>
    <w:rsid w:val="00C8126C"/>
    <w:pPr>
      <w:widowControl/>
      <w:shd w:val="clear" w:color="000000" w:fill="CCFFCC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8">
    <w:name w:val="xl68"/>
    <w:basedOn w:val="ad"/>
    <w:rsid w:val="00C8126C"/>
    <w:pPr>
      <w:widowControl/>
      <w:shd w:val="clear" w:color="000000" w:fill="3366FF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69">
    <w:name w:val="xl69"/>
    <w:basedOn w:val="ad"/>
    <w:rsid w:val="00C8126C"/>
    <w:pPr>
      <w:widowControl/>
      <w:shd w:val="clear" w:color="000000" w:fill="FFFF99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70">
    <w:name w:val="xl70"/>
    <w:basedOn w:val="ad"/>
    <w:rsid w:val="00C8126C"/>
    <w:pPr>
      <w:widowControl/>
      <w:shd w:val="clear" w:color="000000" w:fill="FF0000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71">
    <w:name w:val="xl71"/>
    <w:basedOn w:val="ad"/>
    <w:rsid w:val="00C8126C"/>
    <w:pPr>
      <w:widowControl/>
      <w:shd w:val="clear" w:color="000000" w:fill="800080"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AppHead1">
    <w:name w:val="App Head 1"/>
    <w:basedOn w:val="13"/>
    <w:link w:val="AppHead10"/>
    <w:qFormat/>
    <w:rsid w:val="00C8126C"/>
    <w:pPr>
      <w:numPr>
        <w:numId w:val="54"/>
      </w:numPr>
      <w:ind w:left="357" w:hanging="357"/>
      <w:jc w:val="right"/>
    </w:pPr>
  </w:style>
  <w:style w:type="paragraph" w:customStyle="1" w:styleId="ApplicationName">
    <w:name w:val="Application Name"/>
    <w:basedOn w:val="AppHead1"/>
    <w:link w:val="ApplicationName0"/>
    <w:qFormat/>
    <w:rsid w:val="00C8126C"/>
    <w:pPr>
      <w:jc w:val="center"/>
    </w:pPr>
  </w:style>
  <w:style w:type="character" w:customStyle="1" w:styleId="AppHead10">
    <w:name w:val="App Head 1 Знак"/>
    <w:basedOn w:val="af"/>
    <w:link w:val="AppHead1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TableHeadingVertical">
    <w:name w:val="App Table Heading Vertical"/>
    <w:basedOn w:val="ad"/>
    <w:link w:val="AppTableHeadingVertical0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ascii="Arial" w:hAnsi="Arial"/>
      <w:b/>
      <w:lang w:val="x-none"/>
    </w:rPr>
  </w:style>
  <w:style w:type="character" w:customStyle="1" w:styleId="ApplicationName0">
    <w:name w:val="Application Name Знак"/>
    <w:basedOn w:val="AppHead10"/>
    <w:link w:val="ApplicationName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TableHeading">
    <w:name w:val="App Table Heading"/>
    <w:basedOn w:val="ad"/>
    <w:link w:val="AppTableHeading0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ascii="Arial" w:hAnsi="Arial"/>
      <w:b/>
      <w:lang w:val="x-none"/>
    </w:rPr>
  </w:style>
  <w:style w:type="character" w:customStyle="1" w:styleId="AppTableHeadingVertical0">
    <w:name w:val="App Table Heading Vertical Знак"/>
    <w:link w:val="AppTableHeadingVertical"/>
    <w:rsid w:val="00C8126C"/>
    <w:rPr>
      <w:rFonts w:ascii="Arial" w:eastAsia="Times New Roman" w:hAnsi="Arial" w:cs="Times New Roman"/>
      <w:b/>
      <w:sz w:val="20"/>
      <w:szCs w:val="20"/>
      <w:lang w:val="x-none" w:eastAsia="ru-RU"/>
    </w:rPr>
  </w:style>
  <w:style w:type="paragraph" w:customStyle="1" w:styleId="AppTableCell">
    <w:name w:val="App Table Cell"/>
    <w:basedOn w:val="ad"/>
    <w:link w:val="AppTableCell0"/>
    <w:qFormat/>
    <w:rsid w:val="00C8126C"/>
    <w:pPr>
      <w:widowControl/>
      <w:autoSpaceDE/>
      <w:autoSpaceDN/>
      <w:adjustRightInd/>
      <w:spacing w:before="60" w:line="276" w:lineRule="auto"/>
    </w:pPr>
    <w:rPr>
      <w:rFonts w:ascii="Arial" w:hAnsi="Arial"/>
      <w:lang w:val="x-none"/>
    </w:rPr>
  </w:style>
  <w:style w:type="character" w:customStyle="1" w:styleId="AppTableHeading0">
    <w:name w:val="App Table Heading Знак"/>
    <w:link w:val="AppTableHeading"/>
    <w:rsid w:val="00C8126C"/>
    <w:rPr>
      <w:rFonts w:ascii="Arial" w:eastAsia="Times New Roman" w:hAnsi="Arial" w:cs="Times New Roman"/>
      <w:b/>
      <w:sz w:val="20"/>
      <w:szCs w:val="20"/>
      <w:lang w:val="x-none" w:eastAsia="ru-RU"/>
    </w:rPr>
  </w:style>
  <w:style w:type="character" w:customStyle="1" w:styleId="AppTableCell0">
    <w:name w:val="App Table Cell Знак"/>
    <w:link w:val="AppTableCell"/>
    <w:rsid w:val="00C8126C"/>
    <w:rPr>
      <w:rFonts w:ascii="Arial" w:eastAsia="Times New Roman" w:hAnsi="Arial" w:cs="Times New Roman"/>
      <w:sz w:val="20"/>
      <w:szCs w:val="20"/>
      <w:lang w:val="x-none" w:eastAsia="ru-RU"/>
    </w:rPr>
  </w:style>
  <w:style w:type="paragraph" w:customStyle="1" w:styleId="affffffff8">
    <w:name w:val="Рисунок"/>
    <w:basedOn w:val="ad"/>
    <w:link w:val="affffffff9"/>
    <w:qFormat/>
    <w:rsid w:val="00C8126C"/>
    <w:pPr>
      <w:keepNext/>
      <w:widowControl/>
      <w:autoSpaceDE/>
      <w:autoSpaceDN/>
      <w:adjustRightInd/>
      <w:spacing w:before="60" w:line="276" w:lineRule="auto"/>
      <w:jc w:val="center"/>
    </w:pPr>
    <w:rPr>
      <w:noProof/>
      <w:sz w:val="24"/>
      <w:szCs w:val="24"/>
      <w:lang w:val="x-none" w:eastAsia="x-none"/>
    </w:rPr>
  </w:style>
  <w:style w:type="paragraph" w:customStyle="1" w:styleId="affffffffa">
    <w:name w:val="Название рисунка"/>
    <w:basedOn w:val="afb"/>
    <w:link w:val="affffffffb"/>
    <w:qFormat/>
    <w:rsid w:val="00C8126C"/>
    <w:pPr>
      <w:ind w:firstLine="0"/>
      <w:jc w:val="center"/>
    </w:pPr>
    <w:rPr>
      <w:b w:val="0"/>
      <w:sz w:val="24"/>
      <w:szCs w:val="24"/>
    </w:rPr>
  </w:style>
  <w:style w:type="character" w:customStyle="1" w:styleId="affffffff9">
    <w:name w:val="Рисунок Знак"/>
    <w:link w:val="affffffff8"/>
    <w:rsid w:val="00C8126C"/>
    <w:rPr>
      <w:rFonts w:ascii="Times New Roman" w:eastAsia="Times New Roman" w:hAnsi="Times New Roman" w:cs="Times New Roman"/>
      <w:noProof/>
      <w:sz w:val="24"/>
      <w:szCs w:val="24"/>
      <w:lang w:val="x-none" w:eastAsia="x-none"/>
    </w:rPr>
  </w:style>
  <w:style w:type="paragraph" w:customStyle="1" w:styleId="affffffffc">
    <w:name w:val="Титул название"/>
    <w:basedOn w:val="ad"/>
    <w:link w:val="affffffffd"/>
    <w:qFormat/>
    <w:rsid w:val="00C8126C"/>
    <w:pPr>
      <w:widowControl/>
      <w:autoSpaceDE/>
      <w:autoSpaceDN/>
      <w:adjustRightInd/>
      <w:spacing w:before="60" w:line="276" w:lineRule="auto"/>
      <w:jc w:val="center"/>
    </w:pPr>
    <w:rPr>
      <w:rFonts w:eastAsia="TimesNewRoman,Bold"/>
      <w:b/>
      <w:sz w:val="32"/>
      <w:szCs w:val="32"/>
      <w:lang w:val="x-none" w:eastAsia="x-none"/>
    </w:rPr>
  </w:style>
  <w:style w:type="character" w:customStyle="1" w:styleId="affffffffb">
    <w:name w:val="Название рисунка Знак"/>
    <w:basedOn w:val="afc"/>
    <w:link w:val="affffffffa"/>
    <w:rsid w:val="00C8126C"/>
    <w:rPr>
      <w:rFonts w:ascii="Times New Roman" w:eastAsia="Times New Roman" w:hAnsi="Times New Roman" w:cs="Times New Roman"/>
      <w:b w:val="0"/>
      <w:bCs/>
      <w:sz w:val="24"/>
      <w:szCs w:val="24"/>
      <w:lang w:val="x-none" w:eastAsia="ru-RU"/>
    </w:rPr>
  </w:style>
  <w:style w:type="character" w:customStyle="1" w:styleId="affffffffd">
    <w:name w:val="Титул название Знак"/>
    <w:link w:val="affffffffc"/>
    <w:rsid w:val="00C8126C"/>
    <w:rPr>
      <w:rFonts w:ascii="Times New Roman" w:eastAsia="TimesNewRoman,Bold" w:hAnsi="Times New Roman" w:cs="Times New Roman"/>
      <w:b/>
      <w:sz w:val="32"/>
      <w:szCs w:val="32"/>
      <w:lang w:val="x-none" w:eastAsia="x-none"/>
    </w:rPr>
  </w:style>
  <w:style w:type="paragraph" w:styleId="affffffffe">
    <w:name w:val="No Spacing"/>
    <w:uiPriority w:val="1"/>
    <w:qFormat/>
    <w:rsid w:val="00C8126C"/>
    <w:pPr>
      <w:spacing w:before="360"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ffff">
    <w:name w:val="Subtle Emphasis"/>
    <w:uiPriority w:val="19"/>
    <w:qFormat/>
    <w:rsid w:val="00C8126C"/>
    <w:rPr>
      <w:i/>
      <w:iCs/>
      <w:color w:val="808080"/>
    </w:rPr>
  </w:style>
  <w:style w:type="character" w:styleId="afffffffff0">
    <w:name w:val="Intense Emphasis"/>
    <w:uiPriority w:val="21"/>
    <w:qFormat/>
    <w:rsid w:val="00C8126C"/>
    <w:rPr>
      <w:b/>
      <w:bCs/>
      <w:i/>
      <w:iCs/>
      <w:color w:val="4F81BD"/>
    </w:rPr>
  </w:style>
  <w:style w:type="paragraph" w:styleId="afffffffff1">
    <w:name w:val="Intense Quote"/>
    <w:basedOn w:val="ad"/>
    <w:next w:val="ad"/>
    <w:link w:val="afffffffff2"/>
    <w:uiPriority w:val="30"/>
    <w:qFormat/>
    <w:rsid w:val="00C8126C"/>
    <w:pPr>
      <w:widowControl/>
      <w:pBdr>
        <w:bottom w:val="single" w:sz="4" w:space="4" w:color="4F81BD"/>
      </w:pBdr>
      <w:autoSpaceDE/>
      <w:autoSpaceDN/>
      <w:adjustRightInd/>
      <w:spacing w:before="200" w:after="280" w:line="276" w:lineRule="auto"/>
      <w:ind w:left="936" w:right="936" w:firstLine="635"/>
      <w:jc w:val="both"/>
    </w:pPr>
    <w:rPr>
      <w:b/>
      <w:bCs/>
      <w:i/>
      <w:iCs/>
      <w:color w:val="4F81BD"/>
      <w:sz w:val="24"/>
      <w:szCs w:val="24"/>
      <w:lang w:val="x-none"/>
    </w:rPr>
  </w:style>
  <w:style w:type="character" w:customStyle="1" w:styleId="afffffffff2">
    <w:name w:val="Выделенная цитата Знак"/>
    <w:basedOn w:val="af"/>
    <w:link w:val="afffffffff1"/>
    <w:uiPriority w:val="30"/>
    <w:rsid w:val="00C8126C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x-none" w:eastAsia="ru-RU"/>
    </w:rPr>
  </w:style>
  <w:style w:type="character" w:styleId="afffffffff3">
    <w:name w:val="Subtle Reference"/>
    <w:uiPriority w:val="31"/>
    <w:qFormat/>
    <w:rsid w:val="00C8126C"/>
    <w:rPr>
      <w:smallCaps/>
      <w:color w:val="C0504D"/>
      <w:u w:val="single"/>
    </w:rPr>
  </w:style>
  <w:style w:type="character" w:styleId="afffffffff4">
    <w:name w:val="Intense Reference"/>
    <w:uiPriority w:val="32"/>
    <w:qFormat/>
    <w:rsid w:val="00C8126C"/>
    <w:rPr>
      <w:b/>
      <w:bCs/>
      <w:smallCaps/>
      <w:color w:val="C0504D"/>
      <w:spacing w:val="5"/>
      <w:u w:val="single"/>
    </w:rPr>
  </w:style>
  <w:style w:type="character" w:styleId="afffffffff5">
    <w:name w:val="Book Title"/>
    <w:uiPriority w:val="33"/>
    <w:qFormat/>
    <w:rsid w:val="00C8126C"/>
    <w:rPr>
      <w:b/>
      <w:bCs/>
      <w:smallCaps/>
      <w:spacing w:val="5"/>
    </w:rPr>
  </w:style>
  <w:style w:type="paragraph" w:styleId="2f4">
    <w:name w:val="Quote"/>
    <w:basedOn w:val="ad"/>
    <w:next w:val="ad"/>
    <w:link w:val="2f5"/>
    <w:uiPriority w:val="29"/>
    <w:qFormat/>
    <w:rsid w:val="00C8126C"/>
    <w:pPr>
      <w:widowControl/>
      <w:autoSpaceDE/>
      <w:autoSpaceDN/>
      <w:adjustRightInd/>
      <w:spacing w:before="60" w:line="276" w:lineRule="auto"/>
      <w:ind w:firstLine="635"/>
      <w:jc w:val="both"/>
    </w:pPr>
    <w:rPr>
      <w:i/>
      <w:iCs/>
      <w:color w:val="000000"/>
      <w:sz w:val="24"/>
      <w:szCs w:val="24"/>
      <w:lang w:val="x-none"/>
    </w:rPr>
  </w:style>
  <w:style w:type="character" w:customStyle="1" w:styleId="2f5">
    <w:name w:val="Цитата 2 Знак"/>
    <w:basedOn w:val="af"/>
    <w:link w:val="2f4"/>
    <w:uiPriority w:val="29"/>
    <w:rsid w:val="00C8126C"/>
    <w:rPr>
      <w:rFonts w:ascii="Times New Roman" w:eastAsia="Times New Roman" w:hAnsi="Times New Roman" w:cs="Times New Roman"/>
      <w:i/>
      <w:iCs/>
      <w:color w:val="000000"/>
      <w:sz w:val="24"/>
      <w:szCs w:val="24"/>
      <w:lang w:val="x-none" w:eastAsia="ru-RU"/>
    </w:rPr>
  </w:style>
  <w:style w:type="paragraph" w:customStyle="1" w:styleId="TableCellCentre">
    <w:name w:val="Table Cell Centre"/>
    <w:basedOn w:val="TableCell"/>
    <w:link w:val="TableCellCentre0"/>
    <w:qFormat/>
    <w:rsid w:val="00C8126C"/>
    <w:pPr>
      <w:spacing w:line="312" w:lineRule="auto"/>
      <w:jc w:val="center"/>
    </w:pPr>
    <w:rPr>
      <w:lang w:val="x-none"/>
    </w:rPr>
  </w:style>
  <w:style w:type="character" w:customStyle="1" w:styleId="affffffff0">
    <w:name w:val="Табличный Знак"/>
    <w:link w:val="afffa"/>
    <w:rsid w:val="00C8126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TableCellHeading10">
    <w:name w:val="Table Cell Heading 1 Знак"/>
    <w:link w:val="TableCellHeading1"/>
    <w:rsid w:val="00C8126C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TableCellCentre0">
    <w:name w:val="Table Cell Centre Знак"/>
    <w:basedOn w:val="TableCellHeading10"/>
    <w:link w:val="TableCellCentre"/>
    <w:rsid w:val="00C8126C"/>
    <w:rPr>
      <w:rFonts w:ascii="Times New Roman" w:eastAsia="Times New Roman" w:hAnsi="Times New Roman" w:cs="Times New Roman"/>
      <w:b w:val="0"/>
      <w:bCs/>
      <w:sz w:val="20"/>
      <w:szCs w:val="24"/>
      <w:lang w:val="x-none" w:eastAsia="ru-RU"/>
    </w:rPr>
  </w:style>
  <w:style w:type="paragraph" w:customStyle="1" w:styleId="Tableleft">
    <w:name w:val="Table left"/>
    <w:basedOn w:val="ad"/>
    <w:link w:val="Tableleft0"/>
    <w:qFormat/>
    <w:rsid w:val="00C8126C"/>
    <w:pPr>
      <w:keepNext/>
      <w:widowControl/>
      <w:autoSpaceDE/>
      <w:autoSpaceDN/>
      <w:adjustRightInd/>
      <w:spacing w:before="60" w:line="276" w:lineRule="auto"/>
    </w:pPr>
    <w:rPr>
      <w:sz w:val="24"/>
      <w:szCs w:val="24"/>
      <w:lang w:val="en-US"/>
    </w:rPr>
  </w:style>
  <w:style w:type="character" w:customStyle="1" w:styleId="1d">
    <w:name w:val="Абзац списка1 Знак"/>
    <w:basedOn w:val="af"/>
    <w:link w:val="1c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">
    <w:name w:val="Table"/>
    <w:basedOn w:val="1c"/>
    <w:link w:val="Table0"/>
    <w:qFormat/>
    <w:rsid w:val="00C8126C"/>
    <w:pPr>
      <w:keepNext/>
      <w:ind w:left="0" w:firstLine="0"/>
    </w:pPr>
  </w:style>
  <w:style w:type="character" w:customStyle="1" w:styleId="Tableleft0">
    <w:name w:val="Table left Знак"/>
    <w:basedOn w:val="af"/>
    <w:link w:val="Tableleft"/>
    <w:rsid w:val="00C8126C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23">
    <w:name w:val="Абзац 2"/>
    <w:basedOn w:val="ad"/>
    <w:link w:val="2f6"/>
    <w:qFormat/>
    <w:rsid w:val="00C8126C"/>
    <w:pPr>
      <w:widowControl/>
      <w:numPr>
        <w:numId w:val="52"/>
      </w:numPr>
      <w:autoSpaceDE/>
      <w:autoSpaceDN/>
      <w:adjustRightInd/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2f6">
    <w:name w:val="Абзац 2 Знак"/>
    <w:basedOn w:val="af"/>
    <w:link w:val="23"/>
    <w:rsid w:val="00C8126C"/>
    <w:rPr>
      <w:rFonts w:ascii="Calibri" w:eastAsia="Calibri" w:hAnsi="Calibri" w:cs="Times New Roman"/>
    </w:rPr>
  </w:style>
  <w:style w:type="paragraph" w:customStyle="1" w:styleId="ConsPlusNonformat">
    <w:name w:val="ConsPlusNonformat"/>
    <w:uiPriority w:val="99"/>
    <w:rsid w:val="00C8126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ffffff6">
    <w:name w:val="Обычный жирн"/>
    <w:basedOn w:val="ad"/>
    <w:link w:val="afffffffff7"/>
    <w:qFormat/>
    <w:rsid w:val="00C8126C"/>
    <w:pPr>
      <w:widowControl/>
      <w:autoSpaceDE/>
      <w:autoSpaceDN/>
      <w:adjustRightInd/>
      <w:spacing w:before="60" w:line="276" w:lineRule="auto"/>
      <w:ind w:firstLine="635"/>
      <w:jc w:val="center"/>
    </w:pPr>
    <w:rPr>
      <w:rFonts w:ascii="Arial" w:hAnsi="Arial" w:cs="Arial"/>
      <w:b/>
      <w:sz w:val="24"/>
      <w:szCs w:val="24"/>
    </w:rPr>
  </w:style>
  <w:style w:type="character" w:customStyle="1" w:styleId="afff3">
    <w:name w:val="Титульный текст Знак"/>
    <w:basedOn w:val="af"/>
    <w:link w:val="afff2"/>
    <w:rsid w:val="00C81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ffffff7">
    <w:name w:val="Обычный жирн Знак"/>
    <w:basedOn w:val="af"/>
    <w:link w:val="afffffffff6"/>
    <w:rsid w:val="00C8126C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510">
    <w:name w:val="Заголовок 5 Знак1"/>
    <w:aliases w:val="H5 Знак1,H51 Знак1,H52 Знак1,H511 Знак1,H53 Знак1,H54 Знак1,H55 Знак1,H56 Знак1,H512 Знак1,H521 Знак1,H5111 Знак1"/>
    <w:basedOn w:val="af"/>
    <w:semiHidden/>
    <w:rsid w:val="00C8126C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610">
    <w:name w:val="Заголовок 6 Знак1"/>
    <w:aliases w:val="H6 Знак1,H61 Знак1,H62 Знак1,H611 Знак1,H63 Знак1,H64 Знак1,H612 Знак1,H621 Знак1,H6111 Знак1"/>
    <w:basedOn w:val="af"/>
    <w:uiPriority w:val="9"/>
    <w:semiHidden/>
    <w:rsid w:val="00C8126C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710">
    <w:name w:val="Заголовок 7 Знак1"/>
    <w:aliases w:val="H7 Знак1"/>
    <w:basedOn w:val="af"/>
    <w:uiPriority w:val="9"/>
    <w:semiHidden/>
    <w:rsid w:val="00C8126C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810">
    <w:name w:val="Заголовок 8 Знак1"/>
    <w:aliases w:val="H8 Знак1"/>
    <w:basedOn w:val="af"/>
    <w:uiPriority w:val="9"/>
    <w:semiHidden/>
    <w:rsid w:val="00C8126C"/>
    <w:rPr>
      <w:rFonts w:ascii="Cambria" w:eastAsia="Times New Roman" w:hAnsi="Cambria" w:cs="Times New Roman"/>
      <w:color w:val="404040"/>
    </w:rPr>
  </w:style>
  <w:style w:type="character" w:customStyle="1" w:styleId="1f4">
    <w:name w:val="Текст сноски Знак1"/>
    <w:aliases w:val="Podrozdział Знак1"/>
    <w:basedOn w:val="af"/>
    <w:semiHidden/>
    <w:rsid w:val="00C8126C"/>
    <w:rPr>
      <w:rFonts w:ascii="Times New Roman" w:eastAsia="Times New Roman" w:hAnsi="Times New Roman"/>
    </w:rPr>
  </w:style>
  <w:style w:type="character" w:customStyle="1" w:styleId="1f5">
    <w:name w:val="Верхний колонтитул Знак1"/>
    <w:aliases w:val="Even Знак1,*Header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character" w:customStyle="1" w:styleId="1f6">
    <w:name w:val="Основной текст с отступом Знак1"/>
    <w:aliases w:val="Основной текст 1 Знак1,Основной текст 11 Знак1,Основной текст 12 Знак1,Times с отступом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character" w:customStyle="1" w:styleId="212">
    <w:name w:val="Основной текст с отступом 2 Знак1"/>
    <w:aliases w:val="Знак Знак1"/>
    <w:basedOn w:val="af"/>
    <w:semiHidden/>
    <w:rsid w:val="00C8126C"/>
    <w:rPr>
      <w:rFonts w:ascii="Times New Roman" w:eastAsia="Times New Roman" w:hAnsi="Times New Roman"/>
      <w:sz w:val="24"/>
      <w:szCs w:val="24"/>
    </w:rPr>
  </w:style>
  <w:style w:type="paragraph" w:customStyle="1" w:styleId="xl63">
    <w:name w:val="xl63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64">
    <w:name w:val="xl6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2">
    <w:name w:val="xl72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sz w:val="24"/>
      <w:szCs w:val="24"/>
    </w:rPr>
  </w:style>
  <w:style w:type="paragraph" w:customStyle="1" w:styleId="xl73">
    <w:name w:val="xl73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4">
    <w:name w:val="xl7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5">
    <w:name w:val="xl75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color w:val="000000"/>
      <w:sz w:val="24"/>
      <w:szCs w:val="24"/>
    </w:rPr>
  </w:style>
  <w:style w:type="paragraph" w:customStyle="1" w:styleId="xl76">
    <w:name w:val="xl76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77">
    <w:name w:val="xl77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sz w:val="24"/>
      <w:szCs w:val="24"/>
    </w:rPr>
  </w:style>
  <w:style w:type="paragraph" w:customStyle="1" w:styleId="xl78">
    <w:name w:val="xl78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center"/>
    </w:pPr>
    <w:rPr>
      <w:rFonts w:ascii="Arial" w:hAnsi="Arial" w:cs="Arial"/>
      <w:color w:val="000000"/>
      <w:sz w:val="24"/>
      <w:szCs w:val="24"/>
    </w:rPr>
  </w:style>
  <w:style w:type="paragraph" w:customStyle="1" w:styleId="xl79">
    <w:name w:val="xl79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jc w:val="center"/>
      <w:textAlignment w:val="center"/>
    </w:pPr>
    <w:rPr>
      <w:rFonts w:ascii="Arial" w:hAnsi="Arial" w:cs="Arial"/>
      <w:sz w:val="24"/>
      <w:szCs w:val="24"/>
    </w:rPr>
  </w:style>
  <w:style w:type="paragraph" w:customStyle="1" w:styleId="xl80">
    <w:name w:val="xl80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  <w:textAlignment w:val="top"/>
    </w:pPr>
    <w:rPr>
      <w:rFonts w:ascii="Arial" w:hAnsi="Arial" w:cs="Arial"/>
      <w:sz w:val="24"/>
      <w:szCs w:val="24"/>
    </w:rPr>
  </w:style>
  <w:style w:type="paragraph" w:customStyle="1" w:styleId="xl81">
    <w:name w:val="xl81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color w:val="000000"/>
      <w:sz w:val="24"/>
      <w:szCs w:val="24"/>
    </w:rPr>
  </w:style>
  <w:style w:type="paragraph" w:customStyle="1" w:styleId="xl82">
    <w:name w:val="xl82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xl83">
    <w:name w:val="xl83"/>
    <w:basedOn w:val="ad"/>
    <w:rsid w:val="00C8126C"/>
    <w:pPr>
      <w:widowControl/>
      <w:shd w:val="clear" w:color="000000" w:fill="FFFF00"/>
      <w:autoSpaceDE/>
      <w:autoSpaceDN/>
      <w:adjustRightInd/>
      <w:spacing w:before="100" w:beforeAutospacing="1" w:after="100" w:afterAutospacing="1" w:line="276" w:lineRule="auto"/>
    </w:pPr>
    <w:rPr>
      <w:rFonts w:ascii="Arial" w:hAnsi="Arial" w:cs="Arial"/>
      <w:color w:val="000000"/>
      <w:sz w:val="24"/>
      <w:szCs w:val="24"/>
    </w:rPr>
  </w:style>
  <w:style w:type="paragraph" w:customStyle="1" w:styleId="xl84">
    <w:name w:val="xl84"/>
    <w:basedOn w:val="ad"/>
    <w:rsid w:val="00C8126C"/>
    <w:pPr>
      <w:widowControl/>
      <w:autoSpaceDE/>
      <w:autoSpaceDN/>
      <w:adjustRightInd/>
      <w:spacing w:before="100" w:beforeAutospacing="1" w:after="100" w:afterAutospacing="1" w:line="276" w:lineRule="auto"/>
    </w:pPr>
    <w:rPr>
      <w:sz w:val="24"/>
      <w:szCs w:val="24"/>
    </w:rPr>
  </w:style>
  <w:style w:type="paragraph" w:customStyle="1" w:styleId="afffffffff8">
    <w:name w:val="ЛРИ"/>
    <w:basedOn w:val="ad"/>
    <w:link w:val="afffffffff9"/>
    <w:qFormat/>
    <w:rsid w:val="00C8126C"/>
    <w:pPr>
      <w:widowControl/>
      <w:autoSpaceDE/>
      <w:autoSpaceDN/>
      <w:adjustRightInd/>
      <w:spacing w:line="276" w:lineRule="auto"/>
      <w:jc w:val="center"/>
      <w:outlineLvl w:val="0"/>
    </w:pPr>
    <w:rPr>
      <w:b/>
      <w:kern w:val="1"/>
      <w:sz w:val="28"/>
      <w:szCs w:val="28"/>
      <w:lang w:eastAsia="en-US"/>
    </w:rPr>
  </w:style>
  <w:style w:type="paragraph" w:customStyle="1" w:styleId="afffffffffa">
    <w:name w:val="ЛРИ сжат"/>
    <w:basedOn w:val="ad"/>
    <w:link w:val="afffffffffb"/>
    <w:qFormat/>
    <w:rsid w:val="00C8126C"/>
    <w:pPr>
      <w:widowControl/>
      <w:autoSpaceDE/>
      <w:autoSpaceDN/>
      <w:adjustRightInd/>
      <w:spacing w:line="276" w:lineRule="auto"/>
      <w:jc w:val="center"/>
    </w:pPr>
    <w:rPr>
      <w:b/>
      <w:spacing w:val="-20"/>
      <w:sz w:val="24"/>
      <w:lang w:eastAsia="en-US"/>
    </w:rPr>
  </w:style>
  <w:style w:type="character" w:customStyle="1" w:styleId="afffffffff9">
    <w:name w:val="ЛРИ Знак"/>
    <w:basedOn w:val="af"/>
    <w:link w:val="afffffffff8"/>
    <w:rsid w:val="00C8126C"/>
    <w:rPr>
      <w:rFonts w:ascii="Times New Roman" w:eastAsia="Times New Roman" w:hAnsi="Times New Roman" w:cs="Times New Roman"/>
      <w:b/>
      <w:kern w:val="1"/>
      <w:sz w:val="28"/>
      <w:szCs w:val="28"/>
    </w:rPr>
  </w:style>
  <w:style w:type="paragraph" w:customStyle="1" w:styleId="afffffffffc">
    <w:name w:val="ЛРИ мал"/>
    <w:basedOn w:val="afffffffffa"/>
    <w:link w:val="afffffffffd"/>
    <w:qFormat/>
    <w:rsid w:val="00C8126C"/>
  </w:style>
  <w:style w:type="character" w:customStyle="1" w:styleId="afffffffffb">
    <w:name w:val="ЛРИ сжат Знак"/>
    <w:basedOn w:val="af"/>
    <w:link w:val="afffffffffa"/>
    <w:rsid w:val="00C8126C"/>
    <w:rPr>
      <w:rFonts w:ascii="Times New Roman" w:eastAsia="Times New Roman" w:hAnsi="Times New Roman" w:cs="Times New Roman"/>
      <w:b/>
      <w:spacing w:val="-20"/>
      <w:sz w:val="24"/>
      <w:szCs w:val="20"/>
    </w:rPr>
  </w:style>
  <w:style w:type="character" w:customStyle="1" w:styleId="afffffffffd">
    <w:name w:val="ЛРИ мал Знак"/>
    <w:basedOn w:val="afffffffffb"/>
    <w:link w:val="afffffffffc"/>
    <w:rsid w:val="00C8126C"/>
    <w:rPr>
      <w:rFonts w:ascii="Times New Roman" w:eastAsia="Times New Roman" w:hAnsi="Times New Roman" w:cs="Times New Roman"/>
      <w:b/>
      <w:spacing w:val="-20"/>
      <w:sz w:val="24"/>
      <w:szCs w:val="20"/>
    </w:rPr>
  </w:style>
  <w:style w:type="paragraph" w:customStyle="1" w:styleId="AppHead2">
    <w:name w:val="App Head 2"/>
    <w:basedOn w:val="13"/>
    <w:link w:val="AppHead20"/>
    <w:qFormat/>
    <w:rsid w:val="00C8126C"/>
    <w:pPr>
      <w:numPr>
        <w:ilvl w:val="1"/>
        <w:numId w:val="54"/>
      </w:numPr>
      <w:outlineLvl w:val="1"/>
    </w:pPr>
  </w:style>
  <w:style w:type="paragraph" w:customStyle="1" w:styleId="AppHead3">
    <w:name w:val="App Head 3"/>
    <w:basedOn w:val="22"/>
    <w:link w:val="AppHead30"/>
    <w:qFormat/>
    <w:rsid w:val="00C8126C"/>
    <w:pPr>
      <w:numPr>
        <w:ilvl w:val="2"/>
        <w:numId w:val="54"/>
      </w:numPr>
      <w:ind w:left="578" w:hanging="578"/>
      <w:outlineLvl w:val="2"/>
    </w:pPr>
  </w:style>
  <w:style w:type="character" w:customStyle="1" w:styleId="AppHead20">
    <w:name w:val="App Head 2 Знак"/>
    <w:basedOn w:val="af"/>
    <w:link w:val="AppHead2"/>
    <w:rsid w:val="00C8126C"/>
    <w:rPr>
      <w:rFonts w:ascii="Arial" w:eastAsia="Times New Roman" w:hAnsi="Arial" w:cs="Times New Roman"/>
      <w:b/>
      <w:caps/>
      <w:sz w:val="24"/>
      <w:szCs w:val="24"/>
      <w:lang w:val="x-none" w:eastAsia="x-none"/>
    </w:rPr>
  </w:style>
  <w:style w:type="paragraph" w:customStyle="1" w:styleId="AppHead4">
    <w:name w:val="App Head 4"/>
    <w:basedOn w:val="32"/>
    <w:next w:val="ad"/>
    <w:link w:val="AppHead40"/>
    <w:qFormat/>
    <w:rsid w:val="00C8126C"/>
    <w:pPr>
      <w:numPr>
        <w:ilvl w:val="3"/>
        <w:numId w:val="54"/>
      </w:numPr>
      <w:ind w:left="720" w:hanging="720"/>
      <w:outlineLvl w:val="3"/>
    </w:pPr>
  </w:style>
  <w:style w:type="character" w:customStyle="1" w:styleId="AppHead30">
    <w:name w:val="App Head 3 Знак"/>
    <w:basedOn w:val="27"/>
    <w:link w:val="AppHead3"/>
    <w:rsid w:val="00C812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AppHead40">
    <w:name w:val="App Head 4 Знак"/>
    <w:basedOn w:val="36"/>
    <w:link w:val="AppHead4"/>
    <w:rsid w:val="00C8126C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3H3heading3h3H31H32H33H34H35H311H321H36H37H38H39H310H312H313H314H315H316H317H318H319H320H322H323H3110H3111H324H325H326H327H328H329H330H331H332H341H351H361H371H3121H381H391H3131H3101H31415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5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4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4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3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3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KCTabText">
    <w:name w:val="KC Tab Text"/>
    <w:basedOn w:val="ad"/>
    <w:rsid w:val="00C8126C"/>
    <w:pPr>
      <w:tabs>
        <w:tab w:val="left" w:pos="284"/>
        <w:tab w:val="left" w:pos="567"/>
        <w:tab w:val="left" w:pos="851"/>
        <w:tab w:val="left" w:pos="1134"/>
      </w:tabs>
      <w:autoSpaceDE/>
      <w:autoSpaceDN/>
      <w:adjustRightInd/>
      <w:spacing w:line="276" w:lineRule="auto"/>
    </w:pPr>
    <w:rPr>
      <w:rFonts w:ascii="Arial" w:hAnsi="Arial"/>
      <w:kern w:val="28"/>
      <w:sz w:val="18"/>
    </w:rPr>
  </w:style>
  <w:style w:type="paragraph" w:customStyle="1" w:styleId="BlockQuotation">
    <w:name w:val="Block Quotation"/>
    <w:basedOn w:val="ad"/>
    <w:rsid w:val="00C8126C"/>
    <w:pPr>
      <w:widowControl/>
      <w:pBdr>
        <w:top w:val="single" w:sz="12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pct5" w:color="auto" w:fill="auto"/>
      <w:autoSpaceDE/>
      <w:autoSpaceDN/>
      <w:adjustRightInd/>
      <w:spacing w:line="220" w:lineRule="atLeast"/>
      <w:ind w:left="1366" w:right="238"/>
      <w:jc w:val="both"/>
    </w:pPr>
    <w:rPr>
      <w:rFonts w:ascii="Chicago" w:hAnsi="Chicago"/>
      <w:lang w:eastAsia="en-US"/>
    </w:rPr>
  </w:style>
  <w:style w:type="paragraph" w:customStyle="1" w:styleId="afffffffffe">
    <w:name w:val="Содержание"/>
    <w:basedOn w:val="afffffffff6"/>
    <w:link w:val="affffffffff"/>
    <w:qFormat/>
    <w:rsid w:val="00C8126C"/>
    <w:pPr>
      <w:ind w:firstLine="0"/>
    </w:pPr>
  </w:style>
  <w:style w:type="character" w:customStyle="1" w:styleId="Tablecell10">
    <w:name w:val="Table  cell 1 Знак"/>
    <w:basedOn w:val="affffffff3"/>
    <w:link w:val="Tablecell1"/>
    <w:rsid w:val="00C8126C"/>
    <w:rPr>
      <w:rFonts w:ascii="Times New Roman" w:eastAsia="Times New Roman" w:hAnsi="Times New Roman" w:cs="Times New Roman"/>
      <w:bCs/>
      <w:sz w:val="24"/>
      <w:szCs w:val="24"/>
      <w:lang w:val="x-none" w:eastAsia="x-none"/>
    </w:rPr>
  </w:style>
  <w:style w:type="character" w:customStyle="1" w:styleId="affffffffff">
    <w:name w:val="Содержание Знак"/>
    <w:basedOn w:val="afffffffff7"/>
    <w:link w:val="afffffffffe"/>
    <w:rsid w:val="00C8126C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TableCell0">
    <w:name w:val="Table Cell Знак"/>
    <w:basedOn w:val="af"/>
    <w:link w:val="TableCell"/>
    <w:rsid w:val="00C8126C"/>
    <w:rPr>
      <w:rFonts w:ascii="Times New Roman" w:eastAsia="Times New Roman" w:hAnsi="Times New Roman" w:cs="Times New Roman"/>
      <w:bCs/>
      <w:sz w:val="20"/>
      <w:szCs w:val="24"/>
      <w:lang w:eastAsia="ru-RU"/>
    </w:rPr>
  </w:style>
  <w:style w:type="character" w:customStyle="1" w:styleId="Table0">
    <w:name w:val="Table Знак"/>
    <w:basedOn w:val="TableCell0"/>
    <w:link w:val="Table"/>
    <w:rsid w:val="00C8126C"/>
    <w:rPr>
      <w:rFonts w:ascii="Times New Roman" w:eastAsia="Times New Roman" w:hAnsi="Times New Roman" w:cs="Times New Roman"/>
      <w:bCs w:val="0"/>
      <w:sz w:val="24"/>
      <w:szCs w:val="24"/>
      <w:lang w:eastAsia="ru-RU"/>
    </w:rPr>
  </w:style>
  <w:style w:type="paragraph" w:customStyle="1" w:styleId="affffffffff0">
    <w:name w:val="Перечни"/>
    <w:basedOn w:val="22"/>
    <w:link w:val="affffffffff1"/>
    <w:qFormat/>
    <w:rsid w:val="00C8126C"/>
    <w:pPr>
      <w:keepLines/>
      <w:pageBreakBefore/>
      <w:numPr>
        <w:numId w:val="0"/>
      </w:numPr>
      <w:tabs>
        <w:tab w:val="num" w:pos="851"/>
      </w:tabs>
      <w:spacing w:before="320" w:after="320"/>
      <w:ind w:left="851" w:hanging="851"/>
    </w:pPr>
  </w:style>
  <w:style w:type="character" w:customStyle="1" w:styleId="affffffffff1">
    <w:name w:val="Перечни Знак"/>
    <w:basedOn w:val="27"/>
    <w:link w:val="affffffffff0"/>
    <w:rsid w:val="00C8126C"/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customStyle="1" w:styleId="3H3heading3h3H31H32H33H34H35H311H321H36H37H38H39H310H312H313H314H315H316H317H318H319H320H322H323H3110H3111H324H325H326H327H328H329H330H331H332H341H351H361H371H3121H381H391H3131H3101H31412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2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1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1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paragraph" w:customStyle="1" w:styleId="3H3heading3h3H31H32H33H34H35H311H321H36H37H38H39H310H312H313H314H315H316H317H318H319H320H322H323H3110H3111H324H325H326H327H328H329H330H331H332H341H351H361H371H3121H381H391H3131H3101H3141">
    <w:name w:val="Заголовок 3.H3.heading 3.h3.H31.H32.H33.H34.H35.H311.H321.H36.H37.H38.H39.H310.H312.H313.H314.H315.H316.H317.H318.H319.H320.H322.H323.H3110.H3111.H324.H325.H326.H327.H328.H329.H330.H331.H332.H341.H351.H361.H371.H3121.H381.H391.H3131.H3101.H3141.Заголов"/>
    <w:basedOn w:val="ad"/>
    <w:rsid w:val="00C8126C"/>
    <w:pPr>
      <w:widowControl/>
      <w:autoSpaceDE/>
      <w:autoSpaceDN/>
      <w:adjustRightInd/>
      <w:spacing w:before="60" w:line="276" w:lineRule="auto"/>
      <w:jc w:val="both"/>
    </w:pPr>
    <w:rPr>
      <w:sz w:val="24"/>
      <w:szCs w:val="24"/>
    </w:rPr>
  </w:style>
  <w:style w:type="character" w:customStyle="1" w:styleId="apple-converted-space">
    <w:name w:val="apple-converted-space"/>
    <w:basedOn w:val="af"/>
    <w:rsid w:val="00C8126C"/>
  </w:style>
  <w:style w:type="paragraph" w:customStyle="1" w:styleId="affffffffff2">
    <w:name w:val="Простой текст"/>
    <w:basedOn w:val="ad"/>
    <w:link w:val="affffffffff3"/>
    <w:uiPriority w:val="99"/>
    <w:rsid w:val="00C8126C"/>
    <w:pPr>
      <w:suppressLineNumbers/>
      <w:autoSpaceDE/>
      <w:autoSpaceDN/>
      <w:spacing w:before="120" w:line="276" w:lineRule="auto"/>
      <w:jc w:val="both"/>
      <w:textAlignment w:val="baseline"/>
    </w:pPr>
    <w:rPr>
      <w:rFonts w:ascii="Verdana" w:hAnsi="Verdana"/>
      <w:sz w:val="22"/>
      <w:lang w:eastAsia="en-US"/>
    </w:rPr>
  </w:style>
  <w:style w:type="character" w:customStyle="1" w:styleId="affffffffff3">
    <w:name w:val="Простой текст Знак"/>
    <w:basedOn w:val="af"/>
    <w:link w:val="affffffffff2"/>
    <w:uiPriority w:val="99"/>
    <w:locked/>
    <w:rsid w:val="00C8126C"/>
    <w:rPr>
      <w:rFonts w:ascii="Verdana" w:eastAsia="Times New Roman" w:hAnsi="Verdana" w:cs="Times New Roman"/>
      <w:szCs w:val="20"/>
    </w:rPr>
  </w:style>
  <w:style w:type="paragraph" w:customStyle="1" w:styleId="a5">
    <w:name w:val="_Маркированный_список"/>
    <w:basedOn w:val="ad"/>
    <w:locked/>
    <w:rsid w:val="00C8126C"/>
    <w:pPr>
      <w:widowControl/>
      <w:numPr>
        <w:numId w:val="55"/>
      </w:numPr>
      <w:autoSpaceDE/>
      <w:autoSpaceDN/>
      <w:adjustRightInd/>
      <w:spacing w:before="40" w:after="80" w:line="276" w:lineRule="auto"/>
      <w:jc w:val="both"/>
    </w:pPr>
    <w:rPr>
      <w:sz w:val="24"/>
      <w:szCs w:val="24"/>
    </w:rPr>
  </w:style>
  <w:style w:type="paragraph" w:customStyle="1" w:styleId="a6">
    <w:name w:val="Рисунки"/>
    <w:basedOn w:val="affffffffa"/>
    <w:next w:val="ad"/>
    <w:uiPriority w:val="99"/>
    <w:qFormat/>
    <w:rsid w:val="00C8126C"/>
    <w:pPr>
      <w:numPr>
        <w:numId w:val="56"/>
      </w:numPr>
      <w:tabs>
        <w:tab w:val="num" w:pos="1622"/>
      </w:tabs>
      <w:spacing w:before="120" w:after="240"/>
      <w:ind w:left="1622" w:hanging="545"/>
    </w:pPr>
    <w:rPr>
      <w:bCs w:val="0"/>
      <w:lang w:bidi="en-US"/>
    </w:rPr>
  </w:style>
  <w:style w:type="paragraph" w:customStyle="1" w:styleId="affffffffff4">
    <w:name w:val="Таблица в документе"/>
    <w:basedOn w:val="ad"/>
    <w:rsid w:val="00C8126C"/>
    <w:pPr>
      <w:widowControl/>
      <w:autoSpaceDE/>
      <w:autoSpaceDN/>
      <w:adjustRightInd/>
      <w:spacing w:line="276" w:lineRule="auto"/>
      <w:jc w:val="both"/>
    </w:pPr>
    <w:rPr>
      <w:sz w:val="28"/>
    </w:rPr>
  </w:style>
  <w:style w:type="paragraph" w:customStyle="1" w:styleId="affffffffff5">
    <w:name w:val="Название столбцов в Таблице"/>
    <w:basedOn w:val="affffffffff4"/>
    <w:rsid w:val="00C8126C"/>
    <w:pPr>
      <w:jc w:val="center"/>
    </w:pPr>
  </w:style>
  <w:style w:type="paragraph" w:customStyle="1" w:styleId="Appendix1">
    <w:name w:val="Appendix 1"/>
    <w:basedOn w:val="ad"/>
    <w:next w:val="ae"/>
    <w:rsid w:val="00C8126C"/>
    <w:pPr>
      <w:keepNext/>
      <w:pageBreakBefore/>
      <w:widowControl/>
      <w:numPr>
        <w:numId w:val="57"/>
      </w:numPr>
      <w:tabs>
        <w:tab w:val="clear" w:pos="2160"/>
        <w:tab w:val="num" w:pos="1620"/>
      </w:tabs>
      <w:autoSpaceDE/>
      <w:autoSpaceDN/>
      <w:adjustRightInd/>
      <w:spacing w:before="60" w:after="60" w:line="276" w:lineRule="auto"/>
    </w:pPr>
    <w:rPr>
      <w:b/>
      <w:i/>
      <w:kern w:val="28"/>
      <w:sz w:val="24"/>
    </w:rPr>
  </w:style>
  <w:style w:type="paragraph" w:customStyle="1" w:styleId="body-12">
    <w:name w:val="body-12"/>
    <w:basedOn w:val="ad"/>
    <w:rsid w:val="00C8126C"/>
    <w:pPr>
      <w:widowControl/>
      <w:overflowPunct w:val="0"/>
      <w:spacing w:before="60" w:after="60" w:line="312" w:lineRule="auto"/>
      <w:ind w:firstLine="709"/>
      <w:jc w:val="both"/>
      <w:textAlignment w:val="baseline"/>
    </w:pPr>
    <w:rPr>
      <w:sz w:val="24"/>
    </w:rPr>
  </w:style>
  <w:style w:type="paragraph" w:customStyle="1" w:styleId="affffffffff6">
    <w:name w:val="Чертежный"/>
    <w:rsid w:val="00C8126C"/>
    <w:pPr>
      <w:spacing w:after="0" w:line="240" w:lineRule="auto"/>
      <w:jc w:val="center"/>
    </w:pPr>
    <w:rPr>
      <w:rFonts w:ascii="Tahoma" w:eastAsia="Times New Roman" w:hAnsi="Tahoma" w:cs="Tahoma"/>
      <w:i/>
      <w:sz w:val="16"/>
      <w:szCs w:val="16"/>
      <w:lang w:val="uk-UA"/>
    </w:rPr>
  </w:style>
  <w:style w:type="paragraph" w:customStyle="1" w:styleId="TimesNewRomanArial173">
    <w:name w:val="Стиль Стиль Основной текст + Times New Roman + Arial Слева:  173 ..."/>
    <w:basedOn w:val="ad"/>
    <w:autoRedefine/>
    <w:rsid w:val="00C8126C"/>
    <w:pPr>
      <w:widowControl/>
      <w:autoSpaceDE/>
      <w:autoSpaceDN/>
      <w:adjustRightInd/>
      <w:ind w:firstLine="709"/>
      <w:jc w:val="both"/>
    </w:pPr>
    <w:rPr>
      <w:sz w:val="24"/>
    </w:rPr>
  </w:style>
  <w:style w:type="paragraph" w:customStyle="1" w:styleId="affffffffff7">
    <w:name w:val="Код документа"/>
    <w:rsid w:val="00C8126C"/>
    <w:pPr>
      <w:widowControl w:val="0"/>
      <w:adjustRightInd w:val="0"/>
      <w:spacing w:before="240" w:after="120" w:line="288" w:lineRule="auto"/>
      <w:jc w:val="center"/>
      <w:textAlignment w:val="baseline"/>
    </w:pPr>
    <w:rPr>
      <w:rFonts w:ascii="Times New Roman" w:eastAsia="MS Mincho" w:hAnsi="Times New Roman" w:cs="Times New Roman"/>
      <w:bCs/>
      <w:sz w:val="24"/>
      <w:szCs w:val="24"/>
    </w:rPr>
  </w:style>
  <w:style w:type="paragraph" w:customStyle="1" w:styleId="affffffffff8">
    <w:name w:val="Текст в таблице"/>
    <w:basedOn w:val="ad"/>
    <w:rsid w:val="00C8126C"/>
    <w:pPr>
      <w:keepLines/>
      <w:autoSpaceDE/>
      <w:autoSpaceDN/>
      <w:textAlignment w:val="baseline"/>
    </w:pPr>
    <w:rPr>
      <w:sz w:val="24"/>
    </w:rPr>
  </w:style>
  <w:style w:type="paragraph" w:customStyle="1" w:styleId="Heading11">
    <w:name w:val="Heading 11"/>
    <w:basedOn w:val="ad"/>
    <w:next w:val="ad"/>
    <w:rsid w:val="00C8126C"/>
    <w:pPr>
      <w:keepNext/>
      <w:widowControl/>
      <w:numPr>
        <w:numId w:val="58"/>
      </w:numPr>
      <w:tabs>
        <w:tab w:val="clear" w:pos="0"/>
        <w:tab w:val="num" w:pos="851"/>
      </w:tabs>
      <w:autoSpaceDE/>
      <w:autoSpaceDN/>
      <w:adjustRightInd/>
      <w:spacing w:after="120"/>
      <w:ind w:left="851" w:hanging="851"/>
      <w:jc w:val="both"/>
    </w:pPr>
    <w:rPr>
      <w:b/>
      <w:snapToGrid w:val="0"/>
      <w:color w:val="000000"/>
      <w:kern w:val="28"/>
      <w:sz w:val="24"/>
    </w:rPr>
  </w:style>
  <w:style w:type="paragraph" w:styleId="1f7">
    <w:name w:val="index 1"/>
    <w:basedOn w:val="ad"/>
    <w:next w:val="ad"/>
    <w:autoRedefine/>
    <w:semiHidden/>
    <w:rsid w:val="00C8126C"/>
    <w:pPr>
      <w:widowControl/>
      <w:autoSpaceDE/>
      <w:autoSpaceDN/>
      <w:adjustRightInd/>
      <w:ind w:left="240" w:hanging="240"/>
      <w:jc w:val="both"/>
    </w:pPr>
    <w:rPr>
      <w:sz w:val="24"/>
      <w:lang w:eastAsia="en-US"/>
    </w:rPr>
  </w:style>
  <w:style w:type="paragraph" w:customStyle="1" w:styleId="2f7">
    <w:name w:val="Рецензия2"/>
    <w:hidden/>
    <w:uiPriority w:val="99"/>
    <w:semiHidden/>
    <w:rsid w:val="00C8126C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font5">
    <w:name w:val="font5"/>
    <w:basedOn w:val="ad"/>
    <w:rsid w:val="00C8126C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color w:val="000000"/>
      <w:sz w:val="18"/>
      <w:szCs w:val="18"/>
    </w:rPr>
  </w:style>
  <w:style w:type="paragraph" w:customStyle="1" w:styleId="font6">
    <w:name w:val="font6"/>
    <w:basedOn w:val="ad"/>
    <w:rsid w:val="00C8126C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ahoma"/>
      <w:b/>
      <w:bCs/>
      <w:color w:val="000000"/>
      <w:sz w:val="18"/>
      <w:szCs w:val="18"/>
    </w:rPr>
  </w:style>
  <w:style w:type="paragraph" w:customStyle="1" w:styleId="xl85">
    <w:name w:val="xl8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86">
    <w:name w:val="xl8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87">
    <w:name w:val="xl8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88">
    <w:name w:val="xl88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89">
    <w:name w:val="xl89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0">
    <w:name w:val="xl90"/>
    <w:basedOn w:val="ad"/>
    <w:rsid w:val="00C8126C"/>
    <w:pPr>
      <w:widowControl/>
      <w:pBdr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91">
    <w:name w:val="xl91"/>
    <w:basedOn w:val="ad"/>
    <w:rsid w:val="00C8126C"/>
    <w:pPr>
      <w:widowControl/>
      <w:pBdr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2">
    <w:name w:val="xl92"/>
    <w:basedOn w:val="ad"/>
    <w:rsid w:val="00C8126C"/>
    <w:pPr>
      <w:widowControl/>
      <w:pBdr>
        <w:lef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3">
    <w:name w:val="xl9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94">
    <w:name w:val="xl94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95">
    <w:name w:val="xl95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96">
    <w:name w:val="xl9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97">
    <w:name w:val="xl9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98">
    <w:name w:val="xl98"/>
    <w:basedOn w:val="ad"/>
    <w:rsid w:val="00C8126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99">
    <w:name w:val="xl99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0">
    <w:name w:val="xl100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1">
    <w:name w:val="xl101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102">
    <w:name w:val="xl102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3">
    <w:name w:val="xl103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4">
    <w:name w:val="xl10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</w:rPr>
  </w:style>
  <w:style w:type="paragraph" w:customStyle="1" w:styleId="xl105">
    <w:name w:val="xl10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xl106">
    <w:name w:val="xl106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107">
    <w:name w:val="xl107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8">
    <w:name w:val="xl108"/>
    <w:basedOn w:val="ad"/>
    <w:rsid w:val="00C8126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09">
    <w:name w:val="xl109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</w:rPr>
  </w:style>
  <w:style w:type="paragraph" w:customStyle="1" w:styleId="xl110">
    <w:name w:val="xl110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1">
    <w:name w:val="xl111"/>
    <w:basedOn w:val="ad"/>
    <w:rsid w:val="00C8126C"/>
    <w:pPr>
      <w:widowControl/>
      <w:pBdr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2">
    <w:name w:val="xl112"/>
    <w:basedOn w:val="ad"/>
    <w:rsid w:val="00C8126C"/>
    <w:pPr>
      <w:widowControl/>
      <w:pBdr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  <w:b/>
      <w:bCs/>
      <w:i/>
      <w:iCs/>
    </w:rPr>
  </w:style>
  <w:style w:type="paragraph" w:customStyle="1" w:styleId="xl113">
    <w:name w:val="xl11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rFonts w:ascii="Arial" w:hAnsi="Arial" w:cs="Arial"/>
    </w:rPr>
  </w:style>
  <w:style w:type="paragraph" w:customStyle="1" w:styleId="xl114">
    <w:name w:val="xl11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</w:pPr>
    <w:rPr>
      <w:rFonts w:ascii="Arial" w:hAnsi="Arial" w:cs="Arial"/>
    </w:rPr>
  </w:style>
  <w:style w:type="paragraph" w:customStyle="1" w:styleId="xl115">
    <w:name w:val="xl11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16">
    <w:name w:val="xl116"/>
    <w:basedOn w:val="ad"/>
    <w:rsid w:val="00C8126C"/>
    <w:pPr>
      <w:widowControl/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xl117">
    <w:name w:val="xl117"/>
    <w:basedOn w:val="ad"/>
    <w:rsid w:val="00C8126C"/>
    <w:pPr>
      <w:widowControl/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000000" w:fill="FFFFFF"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</w:rPr>
  </w:style>
  <w:style w:type="paragraph" w:customStyle="1" w:styleId="Bullet4">
    <w:name w:val="Bullet 4"/>
    <w:basedOn w:val="ad"/>
    <w:rsid w:val="00C8126C"/>
    <w:pPr>
      <w:overflowPunct w:val="0"/>
      <w:ind w:left="3240" w:hanging="360"/>
    </w:pPr>
    <w:rPr>
      <w:sz w:val="22"/>
    </w:rPr>
  </w:style>
  <w:style w:type="paragraph" w:customStyle="1" w:styleId="xl118">
    <w:name w:val="xl118"/>
    <w:basedOn w:val="ad"/>
    <w:rsid w:val="00C8126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19">
    <w:name w:val="xl119"/>
    <w:basedOn w:val="ad"/>
    <w:rsid w:val="00C8126C"/>
    <w:pPr>
      <w:widowControl/>
      <w:pBdr>
        <w:bottom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0">
    <w:name w:val="xl120"/>
    <w:basedOn w:val="ad"/>
    <w:rsid w:val="00C8126C"/>
    <w:pPr>
      <w:widowControl/>
      <w:pBdr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1">
    <w:name w:val="xl121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  <w:rPr>
      <w:b/>
      <w:bCs/>
      <w:i/>
      <w:iCs/>
    </w:rPr>
  </w:style>
  <w:style w:type="paragraph" w:customStyle="1" w:styleId="xl122">
    <w:name w:val="xl122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3">
    <w:name w:val="xl123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center"/>
    </w:pPr>
  </w:style>
  <w:style w:type="paragraph" w:customStyle="1" w:styleId="xl124">
    <w:name w:val="xl124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5">
    <w:name w:val="xl125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  <w:i/>
      <w:iCs/>
    </w:rPr>
  </w:style>
  <w:style w:type="paragraph" w:customStyle="1" w:styleId="xl126">
    <w:name w:val="xl126"/>
    <w:basedOn w:val="ad"/>
    <w:rsid w:val="00C812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textAlignment w:val="center"/>
    </w:pPr>
    <w:rPr>
      <w:b/>
      <w:bCs/>
    </w:rPr>
  </w:style>
  <w:style w:type="paragraph" w:customStyle="1" w:styleId="xl127">
    <w:name w:val="xl127"/>
    <w:basedOn w:val="ad"/>
    <w:rsid w:val="00C8126C"/>
    <w:pPr>
      <w:widowControl/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</w:style>
  <w:style w:type="paragraph" w:customStyle="1" w:styleId="xl128">
    <w:name w:val="xl128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xl129">
    <w:name w:val="xl129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  <w:i/>
      <w:iCs/>
    </w:rPr>
  </w:style>
  <w:style w:type="paragraph" w:customStyle="1" w:styleId="xl130">
    <w:name w:val="xl130"/>
    <w:basedOn w:val="ad"/>
    <w:rsid w:val="00C8126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</w:style>
  <w:style w:type="paragraph" w:customStyle="1" w:styleId="xl131">
    <w:name w:val="xl131"/>
    <w:basedOn w:val="ad"/>
    <w:rsid w:val="00C8126C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autoSpaceDE/>
      <w:autoSpaceDN/>
      <w:adjustRightInd/>
      <w:spacing w:before="100" w:beforeAutospacing="1" w:after="100" w:afterAutospacing="1"/>
      <w:jc w:val="center"/>
      <w:textAlignment w:val="top"/>
    </w:pPr>
    <w:rPr>
      <w:b/>
      <w:bCs/>
    </w:rPr>
  </w:style>
  <w:style w:type="paragraph" w:customStyle="1" w:styleId="affffffffff9">
    <w:name w:val="т. Обычный"/>
    <w:basedOn w:val="ad"/>
    <w:link w:val="affffffffffa"/>
    <w:qFormat/>
    <w:rsid w:val="00C8126C"/>
    <w:pPr>
      <w:widowControl/>
      <w:spacing w:before="60" w:after="60"/>
      <w:ind w:left="57" w:right="64"/>
    </w:pPr>
  </w:style>
  <w:style w:type="character" w:customStyle="1" w:styleId="affffffffffa">
    <w:name w:val="т. Обычный Знак"/>
    <w:link w:val="affffffffff9"/>
    <w:rsid w:val="00C8126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ffffffb">
    <w:name w:val="Таб. заголовок"/>
    <w:basedOn w:val="ad"/>
    <w:link w:val="affffffffffc"/>
    <w:qFormat/>
    <w:rsid w:val="00C8126C"/>
    <w:pPr>
      <w:keepNext/>
      <w:keepLines/>
      <w:widowControl/>
      <w:autoSpaceDE/>
      <w:autoSpaceDN/>
      <w:adjustRightInd/>
      <w:spacing w:before="60" w:after="60"/>
      <w:jc w:val="center"/>
    </w:pPr>
    <w:rPr>
      <w:rFonts w:cs="Arial"/>
      <w:b/>
      <w:sz w:val="24"/>
    </w:rPr>
  </w:style>
  <w:style w:type="character" w:customStyle="1" w:styleId="affffffffffc">
    <w:name w:val="Таб. заголовок Знак"/>
    <w:link w:val="affffffffffb"/>
    <w:rsid w:val="00C8126C"/>
    <w:rPr>
      <w:rFonts w:ascii="Times New Roman" w:eastAsia="Times New Roman" w:hAnsi="Times New Roman" w:cs="Arial"/>
      <w:b/>
      <w:sz w:val="24"/>
      <w:szCs w:val="20"/>
      <w:lang w:eastAsia="ru-RU"/>
    </w:rPr>
  </w:style>
  <w:style w:type="paragraph" w:customStyle="1" w:styleId="affffffffffd">
    <w:name w:val="Таб. акцент"/>
    <w:basedOn w:val="ad"/>
    <w:link w:val="affffffffffe"/>
    <w:qFormat/>
    <w:rsid w:val="00C8126C"/>
    <w:pPr>
      <w:keepLines/>
      <w:widowControl/>
      <w:autoSpaceDE/>
      <w:autoSpaceDN/>
      <w:adjustRightInd/>
      <w:spacing w:before="60" w:after="60"/>
    </w:pPr>
    <w:rPr>
      <w:b/>
      <w:i/>
      <w:sz w:val="24"/>
      <w:szCs w:val="24"/>
    </w:rPr>
  </w:style>
  <w:style w:type="character" w:customStyle="1" w:styleId="affffffffffe">
    <w:name w:val="Таб. акцент Знак"/>
    <w:link w:val="affffffffffd"/>
    <w:rsid w:val="00C8126C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FMainTXT">
    <w:name w:val="FMainTXT"/>
    <w:basedOn w:val="ad"/>
    <w:link w:val="FMainTXT0"/>
    <w:rsid w:val="00C8126C"/>
    <w:pPr>
      <w:widowControl/>
      <w:autoSpaceDE/>
      <w:autoSpaceDN/>
      <w:adjustRightInd/>
      <w:spacing w:before="60" w:after="60" w:line="360" w:lineRule="auto"/>
      <w:ind w:firstLine="567"/>
      <w:jc w:val="both"/>
    </w:pPr>
    <w:rPr>
      <w:rFonts w:ascii="Arial" w:hAnsi="Arial"/>
      <w:sz w:val="24"/>
      <w:lang w:eastAsia="en-US"/>
    </w:rPr>
  </w:style>
  <w:style w:type="character" w:customStyle="1" w:styleId="FMainTXT0">
    <w:name w:val="FMainTXT Знак"/>
    <w:link w:val="FMainTXT"/>
    <w:rsid w:val="00C8126C"/>
    <w:rPr>
      <w:rFonts w:ascii="Arial" w:eastAsia="Times New Roman" w:hAnsi="Arial" w:cs="Times New Roman"/>
      <w:sz w:val="24"/>
      <w:szCs w:val="20"/>
    </w:rPr>
  </w:style>
  <w:style w:type="character" w:customStyle="1" w:styleId="defaultlabelstyle3">
    <w:name w:val="defaultlabelstyle3"/>
    <w:basedOn w:val="af"/>
    <w:rsid w:val="00C8126C"/>
    <w:rPr>
      <w:rFonts w:ascii="Verdana" w:hAnsi="Verdana" w:hint="default"/>
      <w:b w:val="0"/>
      <w:bCs w:val="0"/>
      <w:color w:val="333333"/>
    </w:rPr>
  </w:style>
  <w:style w:type="character" w:customStyle="1" w:styleId="CharAttribute6">
    <w:name w:val="CharAttribute6"/>
    <w:rsid w:val="00C8126C"/>
    <w:rPr>
      <w:rFonts w:ascii="Times New Roman" w:eastAsia="Times New Roman" w:hAnsi="Times New Roman"/>
      <w:sz w:val="26"/>
    </w:rPr>
  </w:style>
  <w:style w:type="paragraph" w:customStyle="1" w:styleId="afffffffffff">
    <w:name w:val="Таблица_Название"/>
    <w:basedOn w:val="ad"/>
    <w:link w:val="afffffffffff0"/>
    <w:qFormat/>
    <w:rsid w:val="00C8126C"/>
    <w:pPr>
      <w:keepNext/>
      <w:widowControl/>
      <w:autoSpaceDE/>
      <w:autoSpaceDN/>
      <w:adjustRightInd/>
      <w:spacing w:before="240"/>
      <w:ind w:left="4820"/>
    </w:pPr>
    <w:rPr>
      <w:rFonts w:ascii="Trebuchet MS" w:hAnsi="Trebuchet MS"/>
      <w:sz w:val="22"/>
      <w:lang w:eastAsia="en-US"/>
    </w:rPr>
  </w:style>
  <w:style w:type="character" w:customStyle="1" w:styleId="afffffffffff0">
    <w:name w:val="Таблица_Название Знак"/>
    <w:link w:val="afffffffffff"/>
    <w:rsid w:val="00C8126C"/>
    <w:rPr>
      <w:rFonts w:ascii="Trebuchet MS" w:eastAsia="Times New Roman" w:hAnsi="Trebuchet MS" w:cs="Times New Roman"/>
      <w:szCs w:val="20"/>
    </w:rPr>
  </w:style>
  <w:style w:type="paragraph" w:customStyle="1" w:styleId="afffffffffff1">
    <w:name w:val="Рисунок_Картинка"/>
    <w:basedOn w:val="ad"/>
    <w:link w:val="afffffffffff2"/>
    <w:qFormat/>
    <w:rsid w:val="00C8126C"/>
    <w:pPr>
      <w:keepNext/>
      <w:widowControl/>
      <w:autoSpaceDE/>
      <w:autoSpaceDN/>
      <w:adjustRightInd/>
      <w:spacing w:before="240"/>
      <w:jc w:val="center"/>
    </w:pPr>
    <w:rPr>
      <w:rFonts w:ascii="Trebuchet MS" w:hAnsi="Trebuchet MS"/>
      <w:sz w:val="22"/>
      <w:lang w:eastAsia="en-US"/>
    </w:rPr>
  </w:style>
  <w:style w:type="character" w:customStyle="1" w:styleId="afffffffffff2">
    <w:name w:val="Рисунок_Картинка Знак"/>
    <w:link w:val="afffffffffff1"/>
    <w:rsid w:val="00C8126C"/>
    <w:rPr>
      <w:rFonts w:ascii="Trebuchet MS" w:eastAsia="Times New Roman" w:hAnsi="Trebuchet MS" w:cs="Times New Roman"/>
      <w:szCs w:val="20"/>
    </w:rPr>
  </w:style>
  <w:style w:type="paragraph" w:customStyle="1" w:styleId="afffffffffff3">
    <w:name w:val="Рисунок_Надпись"/>
    <w:basedOn w:val="ad"/>
    <w:link w:val="afffffffffff4"/>
    <w:qFormat/>
    <w:rsid w:val="00C8126C"/>
    <w:pPr>
      <w:widowControl/>
      <w:autoSpaceDE/>
      <w:autoSpaceDN/>
      <w:adjustRightInd/>
      <w:spacing w:after="240"/>
      <w:jc w:val="center"/>
    </w:pPr>
    <w:rPr>
      <w:rFonts w:ascii="Trebuchet MS" w:hAnsi="Trebuchet MS"/>
      <w:bCs/>
      <w:sz w:val="22"/>
      <w:szCs w:val="22"/>
      <w:lang w:eastAsia="en-US"/>
    </w:rPr>
  </w:style>
  <w:style w:type="character" w:customStyle="1" w:styleId="afffffffffff4">
    <w:name w:val="Рисунок_Надпись Знак"/>
    <w:link w:val="afffffffffff3"/>
    <w:rsid w:val="00C8126C"/>
    <w:rPr>
      <w:rFonts w:ascii="Trebuchet MS" w:eastAsia="Times New Roman" w:hAnsi="Trebuchet MS" w:cs="Times New Roman"/>
      <w:bCs/>
    </w:rPr>
  </w:style>
  <w:style w:type="table" w:customStyle="1" w:styleId="2f8">
    <w:name w:val="Сетка таблицы2"/>
    <w:basedOn w:val="af0"/>
    <w:next w:val="af4"/>
    <w:uiPriority w:val="59"/>
    <w:rsid w:val="00C8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fffffff5">
    <w:name w:val="Основной текст_"/>
    <w:basedOn w:val="af"/>
    <w:link w:val="2f9"/>
    <w:rsid w:val="00C8126C"/>
    <w:rPr>
      <w:rFonts w:ascii="Tahoma" w:eastAsia="Tahoma" w:hAnsi="Tahoma" w:cs="Tahoma"/>
      <w:shd w:val="clear" w:color="auto" w:fill="FFFFFF"/>
    </w:rPr>
  </w:style>
  <w:style w:type="paragraph" w:customStyle="1" w:styleId="2f9">
    <w:name w:val="Основной текст2"/>
    <w:basedOn w:val="ad"/>
    <w:link w:val="afffffffffff5"/>
    <w:rsid w:val="00C8126C"/>
    <w:pPr>
      <w:shd w:val="clear" w:color="auto" w:fill="FFFFFF"/>
      <w:autoSpaceDE/>
      <w:autoSpaceDN/>
      <w:adjustRightInd/>
      <w:spacing w:before="120" w:after="300" w:line="240" w:lineRule="exact"/>
      <w:ind w:hanging="720"/>
      <w:jc w:val="both"/>
    </w:pPr>
    <w:rPr>
      <w:rFonts w:ascii="Tahoma" w:eastAsia="Tahoma" w:hAnsi="Tahoma" w:cs="Tahoma"/>
      <w:sz w:val="22"/>
      <w:szCs w:val="22"/>
      <w:lang w:eastAsia="en-US"/>
    </w:rPr>
  </w:style>
  <w:style w:type="character" w:customStyle="1" w:styleId="afffffffffff6">
    <w:name w:val="Перечень второго уровня Знак"/>
    <w:basedOn w:val="af"/>
    <w:link w:val="afffffffffff7"/>
    <w:uiPriority w:val="99"/>
    <w:locked/>
    <w:rsid w:val="00C8126C"/>
  </w:style>
  <w:style w:type="paragraph" w:customStyle="1" w:styleId="afffffffffff7">
    <w:name w:val="Перечень второго уровня"/>
    <w:basedOn w:val="ad"/>
    <w:link w:val="afffffffffff6"/>
    <w:uiPriority w:val="99"/>
    <w:rsid w:val="00C8126C"/>
    <w:pPr>
      <w:widowControl/>
      <w:autoSpaceDE/>
      <w:autoSpaceDN/>
      <w:adjustRightInd/>
      <w:ind w:left="1644" w:hanging="36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stParagraphChar">
    <w:name w:val="List Paragraph Char"/>
    <w:aliases w:val="Нумерованый список Char,List Paragraph1 Char,Нумерованный спиков Char,Название таблицы Char"/>
    <w:locked/>
    <w:rsid w:val="00C8126C"/>
    <w:rPr>
      <w:rFonts w:ascii="Times New Roman" w:hAnsi="Times New Roman" w:cs="Times New Roman"/>
      <w:sz w:val="24"/>
      <w:szCs w:val="24"/>
      <w:lang w:val="x-none" w:eastAsia="ru-RU"/>
    </w:rPr>
  </w:style>
  <w:style w:type="paragraph" w:customStyle="1" w:styleId="120">
    <w:name w:val="Таблица Тело Центр 12"/>
    <w:basedOn w:val="ad"/>
    <w:rsid w:val="00C8126C"/>
    <w:pPr>
      <w:widowControl/>
      <w:autoSpaceDE/>
      <w:autoSpaceDN/>
      <w:adjustRightInd/>
      <w:jc w:val="center"/>
    </w:pPr>
    <w:rPr>
      <w:sz w:val="24"/>
      <w:szCs w:val="24"/>
      <w:lang w:val="en-US"/>
    </w:rPr>
  </w:style>
  <w:style w:type="paragraph" w:customStyle="1" w:styleId="T">
    <w:name w:val="T Булит"/>
    <w:basedOn w:val="ad"/>
    <w:autoRedefine/>
    <w:qFormat/>
    <w:rsid w:val="00C8126C"/>
    <w:pPr>
      <w:keepNext/>
      <w:widowControl/>
      <w:numPr>
        <w:numId w:val="59"/>
      </w:numPr>
      <w:autoSpaceDE/>
      <w:spacing w:line="276" w:lineRule="auto"/>
      <w:jc w:val="both"/>
      <w:textAlignment w:val="baseline"/>
    </w:pPr>
    <w:rPr>
      <w:rFonts w:ascii="Trebuchet MS" w:hAnsi="Trebuchet MS"/>
      <w:sz w:val="22"/>
      <w:szCs w:val="22"/>
    </w:rPr>
  </w:style>
  <w:style w:type="paragraph" w:customStyle="1" w:styleId="3f6">
    <w:name w:val="Заголовок 3 ТЗ"/>
    <w:basedOn w:val="22"/>
    <w:autoRedefine/>
    <w:rsid w:val="00357D42"/>
    <w:pPr>
      <w:numPr>
        <w:ilvl w:val="0"/>
        <w:numId w:val="0"/>
      </w:numPr>
      <w:tabs>
        <w:tab w:val="num" w:pos="1418"/>
      </w:tabs>
      <w:spacing w:before="120" w:after="60"/>
      <w:ind w:left="709"/>
      <w:jc w:val="both"/>
      <w:outlineLvl w:val="2"/>
    </w:pPr>
    <w:rPr>
      <w:rFonts w:ascii="Times New Roman" w:hAnsi="Times New Roman"/>
      <w:bCs/>
      <w:iCs/>
      <w:kern w:val="32"/>
      <w:sz w:val="26"/>
      <w:szCs w:val="26"/>
      <w:lang w:val="ru-RU" w:eastAsia="ru-RU"/>
    </w:rPr>
  </w:style>
  <w:style w:type="paragraph" w:styleId="afffffffffff8">
    <w:name w:val="endnote text"/>
    <w:basedOn w:val="ad"/>
    <w:link w:val="afffffffffff9"/>
    <w:uiPriority w:val="99"/>
    <w:semiHidden/>
    <w:unhideWhenUsed/>
    <w:rsid w:val="00D14B92"/>
  </w:style>
  <w:style w:type="character" w:customStyle="1" w:styleId="afffffffffff9">
    <w:name w:val="Текст концевой сноски Знак"/>
    <w:basedOn w:val="af"/>
    <w:link w:val="afffffffffff8"/>
    <w:uiPriority w:val="99"/>
    <w:semiHidden/>
    <w:rsid w:val="00D14B9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fffffa">
    <w:name w:val="endnote reference"/>
    <w:basedOn w:val="af"/>
    <w:uiPriority w:val="99"/>
    <w:semiHidden/>
    <w:unhideWhenUsed/>
    <w:rsid w:val="00D14B92"/>
    <w:rPr>
      <w:vertAlign w:val="superscript"/>
    </w:rPr>
  </w:style>
  <w:style w:type="table" w:customStyle="1" w:styleId="Proposal1">
    <w:name w:val="Proposal1"/>
    <w:basedOn w:val="af0"/>
    <w:next w:val="af4"/>
    <w:uiPriority w:val="59"/>
    <w:rsid w:val="00B32B8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Основной текст уровня 3"/>
    <w:basedOn w:val="10"/>
    <w:qFormat/>
    <w:rsid w:val="00CA5609"/>
    <w:pPr>
      <w:numPr>
        <w:ilvl w:val="3"/>
      </w:numPr>
      <w:spacing w:after="120"/>
    </w:pPr>
  </w:style>
  <w:style w:type="paragraph" w:customStyle="1" w:styleId="41">
    <w:name w:val="Основной текст уровня 4"/>
    <w:basedOn w:val="10"/>
    <w:qFormat/>
    <w:rsid w:val="00CA5609"/>
    <w:pPr>
      <w:numPr>
        <w:ilvl w:val="4"/>
      </w:numPr>
      <w:spacing w:after="120"/>
    </w:pPr>
  </w:style>
  <w:style w:type="paragraph" w:customStyle="1" w:styleId="2fa">
    <w:name w:val="Заголовок уровня 2"/>
    <w:basedOn w:val="22"/>
    <w:link w:val="2fb"/>
    <w:qFormat/>
    <w:rsid w:val="00CA5609"/>
    <w:pPr>
      <w:keepNext w:val="0"/>
      <w:widowControl w:val="0"/>
      <w:numPr>
        <w:ilvl w:val="0"/>
        <w:numId w:val="0"/>
      </w:numPr>
      <w:tabs>
        <w:tab w:val="left" w:pos="-219"/>
        <w:tab w:val="left" w:pos="0"/>
        <w:tab w:val="left" w:pos="576"/>
      </w:tabs>
      <w:suppressAutoHyphens/>
      <w:autoSpaceDE w:val="0"/>
      <w:spacing w:after="60"/>
      <w:ind w:left="573" w:hanging="432"/>
    </w:pPr>
    <w:rPr>
      <w:rFonts w:ascii="Times New Roman" w:hAnsi="Times New Roman"/>
      <w:bCs/>
      <w:iCs/>
      <w:color w:val="000000"/>
      <w:spacing w:val="-11"/>
      <w:kern w:val="1"/>
      <w:sz w:val="28"/>
      <w:szCs w:val="28"/>
      <w:lang w:val="ru-RU" w:eastAsia="ar-SA"/>
    </w:rPr>
  </w:style>
  <w:style w:type="character" w:customStyle="1" w:styleId="2fb">
    <w:name w:val="Заголовок уровня 2 Знак"/>
    <w:basedOn w:val="1f8"/>
    <w:link w:val="2fa"/>
    <w:rsid w:val="00CA5609"/>
    <w:rPr>
      <w:rFonts w:ascii="Times New Roman" w:eastAsia="Times New Roman" w:hAnsi="Times New Roman" w:cs="Times New Roman"/>
      <w:b/>
      <w:bCs/>
      <w:iCs/>
      <w:caps w:val="0"/>
      <w:kern w:val="1"/>
      <w:sz w:val="28"/>
      <w:szCs w:val="28"/>
      <w:lang w:eastAsia="ar-SA"/>
    </w:rPr>
  </w:style>
  <w:style w:type="paragraph" w:customStyle="1" w:styleId="1">
    <w:name w:val="Заголовок уровня 1"/>
    <w:basedOn w:val="13"/>
    <w:next w:val="2fa"/>
    <w:link w:val="1f8"/>
    <w:qFormat/>
    <w:rsid w:val="00CA5609"/>
    <w:pPr>
      <w:keepLines w:val="0"/>
      <w:pageBreakBefore w:val="0"/>
      <w:widowControl w:val="0"/>
      <w:numPr>
        <w:numId w:val="70"/>
      </w:numPr>
      <w:tabs>
        <w:tab w:val="left" w:pos="432"/>
      </w:tabs>
      <w:suppressAutoHyphens/>
      <w:autoSpaceDE w:val="0"/>
      <w:spacing w:before="240"/>
      <w:jc w:val="center"/>
    </w:pPr>
    <w:rPr>
      <w:rFonts w:ascii="Times New Roman" w:hAnsi="Times New Roman"/>
      <w:bCs/>
      <w:kern w:val="1"/>
      <w:sz w:val="28"/>
      <w:szCs w:val="26"/>
      <w:lang w:val="ru-RU" w:eastAsia="ar-SA"/>
    </w:rPr>
  </w:style>
  <w:style w:type="character" w:customStyle="1" w:styleId="1f8">
    <w:name w:val="Заголовок уровня 1 Знак"/>
    <w:basedOn w:val="af"/>
    <w:link w:val="1"/>
    <w:rsid w:val="00CA5609"/>
    <w:rPr>
      <w:rFonts w:ascii="Times New Roman" w:eastAsia="Times New Roman" w:hAnsi="Times New Roman" w:cs="Times New Roman"/>
      <w:b/>
      <w:bCs/>
      <w:caps/>
      <w:kern w:val="1"/>
      <w:sz w:val="28"/>
      <w:szCs w:val="26"/>
      <w:lang w:eastAsia="ar-SA"/>
    </w:rPr>
  </w:style>
  <w:style w:type="paragraph" w:customStyle="1" w:styleId="10">
    <w:name w:val="Основной текст уровня 1"/>
    <w:basedOn w:val="affffffe"/>
    <w:qFormat/>
    <w:rsid w:val="00CA5609"/>
    <w:pPr>
      <w:numPr>
        <w:ilvl w:val="1"/>
        <w:numId w:val="70"/>
      </w:numPr>
      <w:tabs>
        <w:tab w:val="left" w:pos="0"/>
        <w:tab w:val="left" w:pos="576"/>
      </w:tabs>
      <w:spacing w:before="180" w:after="60" w:line="240" w:lineRule="auto"/>
      <w:jc w:val="left"/>
      <w:outlineLvl w:val="1"/>
    </w:pPr>
    <w:rPr>
      <w:sz w:val="24"/>
      <w:lang w:val="ru-RU"/>
    </w:rPr>
  </w:style>
  <w:style w:type="paragraph" w:customStyle="1" w:styleId="20">
    <w:name w:val="Основной текст уровня 2"/>
    <w:basedOn w:val="10"/>
    <w:next w:val="31"/>
    <w:qFormat/>
    <w:rsid w:val="00CA5609"/>
    <w:pPr>
      <w:numPr>
        <w:ilvl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0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73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58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03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56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83326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5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6291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781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16721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5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2272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304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15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2765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67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704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30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5877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4769919">
                                                                                              <w:marLeft w:val="-15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8287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6917850">
                                                                                                      <w:marLeft w:val="18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46363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08311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255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5924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538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1%D0%B8%D0%BD%D1%85%D1%80%D0%BE%D0%BD%D0%B8%D0%B7%D0%B0%D1%86%D0%B8%D1%8F_(%D0%B8%D0%BD%D1%84%D0%BE%D1%80%D0%BC%D0%B0%D1%82%D0%B8%D0%BA%D0%B0)" TargetMode="External"/><Relationship Id="rId13" Type="http://schemas.openxmlformats.org/officeDocument/2006/relationships/image" Target="media/image3.emf"/><Relationship Id="rId18" Type="http://schemas.openxmlformats.org/officeDocument/2006/relationships/oleObject" Target="embeddings/_________Microsoft_Visio_2003_201055.vsd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_________Microsoft_Visio_2003_201022.vsd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_________Microsoft_Visio_2003_201044.vsd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oleObject" Target="embeddings/_________Microsoft_Visio_2003_201011.vsd"/><Relationship Id="rId19" Type="http://schemas.openxmlformats.org/officeDocument/2006/relationships/hyperlink" Target="http://pandia.ru/text/category/russkij_yazi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_________Microsoft_Visio_2003_201033.vsd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8DC47-9450-4841-AA16-6BF763EB9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41</Pages>
  <Words>12474</Words>
  <Characters>71103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Гурилева Ольга Евгеньевна</dc:creator>
  <cp:lastModifiedBy>Петрова Елена Владимировна</cp:lastModifiedBy>
  <cp:revision>10</cp:revision>
  <cp:lastPrinted>2020-02-27T08:56:00Z</cp:lastPrinted>
  <dcterms:created xsi:type="dcterms:W3CDTF">2020-02-26T14:32:00Z</dcterms:created>
  <dcterms:modified xsi:type="dcterms:W3CDTF">2020-03-06T07:50:00Z</dcterms:modified>
</cp:coreProperties>
</file>